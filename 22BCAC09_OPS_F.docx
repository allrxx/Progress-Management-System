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668"/>
        <w:rPr>
          <w:sz w:val="20"/>
        </w:rPr>
      </w:pPr>
      <w:r>
        <w:rPr>
          <w:sz w:val="20"/>
          <w:lang w:val="en-GB" w:eastAsia="en-GB"/>
        </w:rPr>
        <w:drawing>
          <wp:inline distT="0" distB="0" distL="0" distR="0">
            <wp:extent cx="5191760" cy="94805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5191773" cy="948118"/>
                    </a:xfrm>
                    <a:prstGeom prst="rect">
                      <a:avLst/>
                    </a:prstGeom>
                  </pic:spPr>
                </pic:pic>
              </a:graphicData>
            </a:graphic>
          </wp:inline>
        </w:drawing>
      </w:r>
    </w:p>
    <w:p>
      <w:pPr>
        <w:pStyle w:val="8"/>
        <w:spacing w:before="99"/>
        <w:rPr>
          <w:sz w:val="36"/>
        </w:rPr>
      </w:pPr>
    </w:p>
    <w:p>
      <w:pPr>
        <w:ind w:left="764" w:right="530"/>
        <w:jc w:val="center"/>
        <w:rPr>
          <w:b/>
          <w:sz w:val="36"/>
        </w:rPr>
      </w:pPr>
      <w:r>
        <w:rPr>
          <w:b/>
          <w:sz w:val="36"/>
        </w:rPr>
        <w:t>Basics</w:t>
      </w:r>
      <w:r>
        <w:rPr>
          <w:b/>
          <w:spacing w:val="-4"/>
          <w:sz w:val="36"/>
        </w:rPr>
        <w:t xml:space="preserve"> </w:t>
      </w:r>
      <w:r>
        <w:rPr>
          <w:b/>
          <w:sz w:val="36"/>
        </w:rPr>
        <w:t>of</w:t>
      </w:r>
      <w:r>
        <w:rPr>
          <w:b/>
          <w:spacing w:val="-4"/>
          <w:sz w:val="36"/>
        </w:rPr>
        <w:t xml:space="preserve"> </w:t>
      </w:r>
      <w:r>
        <w:rPr>
          <w:b/>
          <w:sz w:val="36"/>
        </w:rPr>
        <w:t>Open</w:t>
      </w:r>
      <w:r>
        <w:rPr>
          <w:b/>
          <w:spacing w:val="-2"/>
          <w:sz w:val="36"/>
        </w:rPr>
        <w:t xml:space="preserve"> </w:t>
      </w:r>
      <w:r>
        <w:rPr>
          <w:b/>
          <w:sz w:val="36"/>
        </w:rPr>
        <w:t>Source</w:t>
      </w:r>
      <w:r>
        <w:rPr>
          <w:b/>
          <w:spacing w:val="-2"/>
          <w:sz w:val="36"/>
        </w:rPr>
        <w:t xml:space="preserve"> Demystified</w:t>
      </w:r>
    </w:p>
    <w:p>
      <w:pPr>
        <w:spacing w:before="192"/>
        <w:ind w:left="775" w:right="530"/>
        <w:jc w:val="center"/>
        <w:rPr>
          <w:sz w:val="28"/>
        </w:rPr>
      </w:pPr>
      <w:r>
        <w:rPr>
          <w:sz w:val="28"/>
        </w:rPr>
        <w:t>Project</w:t>
      </w:r>
      <w:r>
        <w:rPr>
          <w:spacing w:val="29"/>
          <w:sz w:val="28"/>
        </w:rPr>
        <w:t xml:space="preserve"> </w:t>
      </w:r>
      <w:r>
        <w:rPr>
          <w:sz w:val="28"/>
        </w:rPr>
        <w:t>Report</w:t>
      </w:r>
      <w:r>
        <w:rPr>
          <w:spacing w:val="32"/>
          <w:sz w:val="28"/>
        </w:rPr>
        <w:t xml:space="preserve"> </w:t>
      </w:r>
      <w:r>
        <w:rPr>
          <w:sz w:val="28"/>
        </w:rPr>
        <w:t>submitted</w:t>
      </w:r>
      <w:r>
        <w:rPr>
          <w:spacing w:val="32"/>
          <w:sz w:val="28"/>
        </w:rPr>
        <w:t xml:space="preserve"> </w:t>
      </w:r>
      <w:r>
        <w:rPr>
          <w:sz w:val="28"/>
        </w:rPr>
        <w:t>in</w:t>
      </w:r>
      <w:r>
        <w:rPr>
          <w:spacing w:val="32"/>
          <w:sz w:val="28"/>
        </w:rPr>
        <w:t xml:space="preserve"> </w:t>
      </w:r>
      <w:r>
        <w:rPr>
          <w:sz w:val="28"/>
        </w:rPr>
        <w:t>partial</w:t>
      </w:r>
      <w:r>
        <w:rPr>
          <w:spacing w:val="32"/>
          <w:sz w:val="28"/>
        </w:rPr>
        <w:t xml:space="preserve"> </w:t>
      </w:r>
      <w:r>
        <w:rPr>
          <w:sz w:val="28"/>
        </w:rPr>
        <w:t>fulfilment</w:t>
      </w:r>
      <w:r>
        <w:rPr>
          <w:spacing w:val="31"/>
          <w:sz w:val="28"/>
        </w:rPr>
        <w:t xml:space="preserve"> </w:t>
      </w:r>
      <w:r>
        <w:rPr>
          <w:sz w:val="28"/>
        </w:rPr>
        <w:t>of</w:t>
      </w:r>
      <w:r>
        <w:rPr>
          <w:spacing w:val="31"/>
          <w:sz w:val="28"/>
        </w:rPr>
        <w:t xml:space="preserve"> </w:t>
      </w:r>
      <w:r>
        <w:rPr>
          <w:sz w:val="28"/>
        </w:rPr>
        <w:t>the</w:t>
      </w:r>
      <w:r>
        <w:rPr>
          <w:spacing w:val="36"/>
          <w:sz w:val="28"/>
        </w:rPr>
        <w:t xml:space="preserve"> </w:t>
      </w:r>
      <w:r>
        <w:rPr>
          <w:sz w:val="28"/>
        </w:rPr>
        <w:t>requirements</w:t>
      </w:r>
      <w:r>
        <w:rPr>
          <w:spacing w:val="32"/>
          <w:sz w:val="28"/>
        </w:rPr>
        <w:t xml:space="preserve"> </w:t>
      </w:r>
      <w:r>
        <w:rPr>
          <w:sz w:val="28"/>
        </w:rPr>
        <w:t>for</w:t>
      </w:r>
      <w:r>
        <w:rPr>
          <w:spacing w:val="31"/>
          <w:sz w:val="28"/>
        </w:rPr>
        <w:t xml:space="preserve"> </w:t>
      </w:r>
      <w:r>
        <w:rPr>
          <w:spacing w:val="-5"/>
          <w:sz w:val="28"/>
        </w:rPr>
        <w:t>the</w:t>
      </w:r>
    </w:p>
    <w:p>
      <w:pPr>
        <w:spacing w:before="47"/>
        <w:ind w:right="530"/>
        <w:jc w:val="center"/>
        <w:rPr>
          <w:sz w:val="28"/>
        </w:rPr>
      </w:pPr>
      <w:r>
        <w:rPr>
          <w:sz w:val="28"/>
        </w:rPr>
        <w:t>award</w:t>
      </w:r>
      <w:r>
        <w:rPr>
          <w:spacing w:val="-5"/>
          <w:sz w:val="28"/>
        </w:rPr>
        <w:t xml:space="preserve"> </w:t>
      </w:r>
      <w:r>
        <w:rPr>
          <w:sz w:val="28"/>
        </w:rPr>
        <w:t>of</w:t>
      </w:r>
      <w:r>
        <w:rPr>
          <w:spacing w:val="-4"/>
          <w:sz w:val="28"/>
        </w:rPr>
        <w:t xml:space="preserve"> </w:t>
      </w:r>
      <w:r>
        <w:rPr>
          <w:sz w:val="28"/>
        </w:rPr>
        <w:t>the</w:t>
      </w:r>
      <w:r>
        <w:rPr>
          <w:spacing w:val="-2"/>
          <w:sz w:val="28"/>
        </w:rPr>
        <w:t xml:space="preserve"> </w:t>
      </w:r>
      <w:r>
        <w:rPr>
          <w:sz w:val="28"/>
        </w:rPr>
        <w:t>degree</w:t>
      </w:r>
      <w:r>
        <w:rPr>
          <w:spacing w:val="-3"/>
          <w:sz w:val="28"/>
        </w:rPr>
        <w:t xml:space="preserve"> </w:t>
      </w:r>
      <w:r>
        <w:rPr>
          <w:spacing w:val="-5"/>
          <w:sz w:val="28"/>
        </w:rPr>
        <w:t>of</w:t>
      </w:r>
    </w:p>
    <w:p>
      <w:pPr>
        <w:spacing w:before="284"/>
        <w:ind w:left="1057"/>
        <w:rPr>
          <w:sz w:val="32"/>
        </w:rPr>
      </w:pPr>
      <w:bookmarkStart w:id="0" w:name="BACHELOR_OF_COMPUTER_APPLICATIONS_(BCA)"/>
      <w:bookmarkEnd w:id="0"/>
      <w:r>
        <w:rPr>
          <w:color w:val="16365D"/>
          <w:sz w:val="32"/>
        </w:rPr>
        <w:t>BACHELOR</w:t>
      </w:r>
      <w:r>
        <w:rPr>
          <w:color w:val="16365D"/>
          <w:spacing w:val="-15"/>
          <w:sz w:val="32"/>
        </w:rPr>
        <w:t xml:space="preserve"> </w:t>
      </w:r>
      <w:r>
        <w:rPr>
          <w:color w:val="16365D"/>
          <w:sz w:val="32"/>
        </w:rPr>
        <w:t>OF</w:t>
      </w:r>
      <w:r>
        <w:rPr>
          <w:color w:val="16365D"/>
          <w:spacing w:val="-15"/>
          <w:sz w:val="32"/>
        </w:rPr>
        <w:t xml:space="preserve"> </w:t>
      </w:r>
      <w:r>
        <w:rPr>
          <w:color w:val="16365D"/>
          <w:sz w:val="32"/>
        </w:rPr>
        <w:t>COMPUTER</w:t>
      </w:r>
      <w:r>
        <w:rPr>
          <w:color w:val="16365D"/>
          <w:spacing w:val="-13"/>
          <w:sz w:val="32"/>
        </w:rPr>
        <w:t xml:space="preserve"> </w:t>
      </w:r>
      <w:r>
        <w:rPr>
          <w:color w:val="16365D"/>
          <w:sz w:val="32"/>
        </w:rPr>
        <w:t>APPLICATIONS</w:t>
      </w:r>
      <w:r>
        <w:rPr>
          <w:color w:val="16365D"/>
          <w:spacing w:val="-14"/>
          <w:sz w:val="32"/>
        </w:rPr>
        <w:t xml:space="preserve"> </w:t>
      </w:r>
      <w:r>
        <w:rPr>
          <w:color w:val="16365D"/>
          <w:spacing w:val="-2"/>
          <w:sz w:val="32"/>
        </w:rPr>
        <w:t>(BCA)</w:t>
      </w:r>
    </w:p>
    <w:p>
      <w:pPr>
        <w:spacing w:before="357"/>
        <w:ind w:right="462"/>
        <w:jc w:val="center"/>
        <w:rPr>
          <w:sz w:val="32"/>
        </w:rPr>
      </w:pPr>
      <w:r>
        <w:rPr>
          <w:color w:val="16365D"/>
          <w:sz w:val="32"/>
        </w:rPr>
        <w:t>Department</w:t>
      </w:r>
      <w:r>
        <w:rPr>
          <w:color w:val="16365D"/>
          <w:spacing w:val="-9"/>
          <w:sz w:val="32"/>
        </w:rPr>
        <w:t xml:space="preserve"> </w:t>
      </w:r>
      <w:r>
        <w:rPr>
          <w:color w:val="16365D"/>
          <w:sz w:val="32"/>
        </w:rPr>
        <w:t>of</w:t>
      </w:r>
      <w:r>
        <w:rPr>
          <w:color w:val="16365D"/>
          <w:spacing w:val="-11"/>
          <w:sz w:val="32"/>
        </w:rPr>
        <w:t xml:space="preserve"> </w:t>
      </w:r>
      <w:r>
        <w:rPr>
          <w:color w:val="16365D"/>
          <w:sz w:val="32"/>
        </w:rPr>
        <w:t>Computer</w:t>
      </w:r>
      <w:r>
        <w:rPr>
          <w:color w:val="16365D"/>
          <w:spacing w:val="-7"/>
          <w:sz w:val="32"/>
        </w:rPr>
        <w:t xml:space="preserve"> </w:t>
      </w:r>
      <w:r>
        <w:rPr>
          <w:color w:val="16365D"/>
          <w:sz w:val="32"/>
        </w:rPr>
        <w:t>Science</w:t>
      </w:r>
      <w:r>
        <w:rPr>
          <w:color w:val="16365D"/>
          <w:spacing w:val="-8"/>
          <w:sz w:val="32"/>
        </w:rPr>
        <w:t xml:space="preserve"> </w:t>
      </w:r>
      <w:r>
        <w:rPr>
          <w:color w:val="16365D"/>
          <w:spacing w:val="-4"/>
          <w:sz w:val="32"/>
        </w:rPr>
        <w:t>(UG)</w:t>
      </w:r>
    </w:p>
    <w:p>
      <w:pPr>
        <w:pStyle w:val="8"/>
        <w:spacing w:before="50"/>
        <w:rPr>
          <w:sz w:val="20"/>
        </w:rPr>
      </w:pPr>
      <w:r>
        <w:rPr>
          <w:lang w:val="en-GB" w:eastAsia="en-GB"/>
        </w:rPr>
        <w:drawing>
          <wp:anchor distT="0" distB="0" distL="0" distR="0" simplePos="0" relativeHeight="251665408" behindDoc="1" locked="0" layoutInCell="1" allowOverlap="1">
            <wp:simplePos x="0" y="0"/>
            <wp:positionH relativeFrom="page">
              <wp:posOffset>3297555</wp:posOffset>
            </wp:positionH>
            <wp:positionV relativeFrom="paragraph">
              <wp:posOffset>193040</wp:posOffset>
            </wp:positionV>
            <wp:extent cx="917575" cy="93726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917383" cy="937260"/>
                    </a:xfrm>
                    <a:prstGeom prst="rect">
                      <a:avLst/>
                    </a:prstGeom>
                  </pic:spPr>
                </pic:pic>
              </a:graphicData>
            </a:graphic>
          </wp:anchor>
        </w:drawing>
      </w:r>
    </w:p>
    <w:p>
      <w:pPr>
        <w:spacing w:before="316"/>
        <w:ind w:right="466"/>
        <w:jc w:val="center"/>
        <w:rPr>
          <w:sz w:val="32"/>
        </w:rPr>
      </w:pPr>
      <w:r>
        <w:rPr>
          <w:color w:val="403052"/>
          <w:sz w:val="32"/>
        </w:rPr>
        <w:t>Submitted</w:t>
      </w:r>
      <w:r>
        <w:rPr>
          <w:color w:val="403052"/>
          <w:spacing w:val="-14"/>
          <w:sz w:val="32"/>
        </w:rPr>
        <w:t xml:space="preserve"> </w:t>
      </w:r>
      <w:r>
        <w:rPr>
          <w:color w:val="403052"/>
          <w:spacing w:val="-5"/>
          <w:sz w:val="32"/>
        </w:rPr>
        <w:t>by</w:t>
      </w:r>
    </w:p>
    <w:p>
      <w:pPr>
        <w:pStyle w:val="8"/>
        <w:spacing w:before="152"/>
        <w:jc w:val="center"/>
      </w:pPr>
    </w:p>
    <w:p>
      <w:pPr>
        <w:pStyle w:val="2"/>
        <w:ind w:right="466"/>
      </w:pPr>
      <w:r>
        <w:t>Alex E J</w:t>
      </w:r>
    </w:p>
    <w:p>
      <w:pPr>
        <w:pStyle w:val="2"/>
        <w:ind w:right="466"/>
      </w:pPr>
      <w:r>
        <w:t>22BCAC09</w:t>
      </w:r>
    </w:p>
    <w:p>
      <w:pPr>
        <w:pStyle w:val="2"/>
        <w:ind w:right="466"/>
      </w:pPr>
    </w:p>
    <w:p>
      <w:pPr>
        <w:ind w:right="448"/>
        <w:jc w:val="center"/>
        <w:rPr>
          <w:sz w:val="32"/>
        </w:rPr>
      </w:pPr>
      <w:r>
        <w:rPr>
          <w:color w:val="006699"/>
          <w:sz w:val="32"/>
        </w:rPr>
        <w:t>Under</w:t>
      </w:r>
      <w:r>
        <w:rPr>
          <w:color w:val="006699"/>
          <w:spacing w:val="-9"/>
          <w:sz w:val="32"/>
        </w:rPr>
        <w:t xml:space="preserve"> </w:t>
      </w:r>
      <w:r>
        <w:rPr>
          <w:color w:val="006699"/>
          <w:sz w:val="32"/>
        </w:rPr>
        <w:t>the</w:t>
      </w:r>
      <w:r>
        <w:rPr>
          <w:color w:val="006699"/>
          <w:spacing w:val="-7"/>
          <w:sz w:val="32"/>
        </w:rPr>
        <w:t xml:space="preserve"> </w:t>
      </w:r>
      <w:r>
        <w:rPr>
          <w:color w:val="006699"/>
          <w:sz w:val="32"/>
        </w:rPr>
        <w:t>guidance</w:t>
      </w:r>
      <w:r>
        <w:rPr>
          <w:color w:val="006699"/>
          <w:spacing w:val="-6"/>
          <w:sz w:val="32"/>
        </w:rPr>
        <w:t xml:space="preserve"> </w:t>
      </w:r>
      <w:r>
        <w:rPr>
          <w:color w:val="006699"/>
          <w:spacing w:val="-5"/>
          <w:sz w:val="32"/>
        </w:rPr>
        <w:t>of</w:t>
      </w:r>
    </w:p>
    <w:p>
      <w:pPr>
        <w:pStyle w:val="2"/>
        <w:spacing w:before="278"/>
        <w:ind w:right="466"/>
      </w:pPr>
      <w:r>
        <w:t>Prof. Margaret Mary</w:t>
      </w:r>
    </w:p>
    <w:p>
      <w:pPr>
        <w:pStyle w:val="8"/>
        <w:spacing w:before="182"/>
        <w:rPr>
          <w:b/>
          <w:sz w:val="32"/>
        </w:rPr>
      </w:pPr>
    </w:p>
    <w:p>
      <w:pPr>
        <w:spacing w:line="360" w:lineRule="auto"/>
        <w:ind w:left="2016" w:right="2477"/>
        <w:jc w:val="center"/>
        <w:rPr>
          <w:b/>
          <w:sz w:val="28"/>
        </w:rPr>
      </w:pPr>
      <w:r>
        <w:rPr>
          <w:b/>
          <w:sz w:val="28"/>
        </w:rPr>
        <w:t>Department</w:t>
      </w:r>
      <w:r>
        <w:rPr>
          <w:b/>
          <w:spacing w:val="-8"/>
          <w:sz w:val="28"/>
        </w:rPr>
        <w:t xml:space="preserve"> </w:t>
      </w:r>
      <w:r>
        <w:rPr>
          <w:b/>
          <w:sz w:val="28"/>
        </w:rPr>
        <w:t>of</w:t>
      </w:r>
      <w:r>
        <w:rPr>
          <w:b/>
          <w:spacing w:val="-10"/>
          <w:sz w:val="28"/>
        </w:rPr>
        <w:t xml:space="preserve"> </w:t>
      </w:r>
      <w:r>
        <w:rPr>
          <w:b/>
          <w:sz w:val="28"/>
        </w:rPr>
        <w:t>Computer</w:t>
      </w:r>
      <w:r>
        <w:rPr>
          <w:b/>
          <w:spacing w:val="-8"/>
          <w:sz w:val="28"/>
        </w:rPr>
        <w:t xml:space="preserve"> </w:t>
      </w:r>
      <w:r>
        <w:rPr>
          <w:b/>
          <w:sz w:val="28"/>
        </w:rPr>
        <w:t>Science</w:t>
      </w:r>
      <w:r>
        <w:rPr>
          <w:b/>
          <w:spacing w:val="-8"/>
          <w:sz w:val="28"/>
        </w:rPr>
        <w:t xml:space="preserve"> </w:t>
      </w:r>
      <w:r>
        <w:rPr>
          <w:b/>
          <w:sz w:val="28"/>
        </w:rPr>
        <w:t>(UG) BCA Programme</w:t>
      </w:r>
    </w:p>
    <w:p>
      <w:pPr>
        <w:spacing w:before="1"/>
        <w:ind w:left="2411"/>
        <w:rPr>
          <w:b/>
          <w:sz w:val="28"/>
        </w:rPr>
      </w:pPr>
      <w:r>
        <w:rPr>
          <w:b/>
          <w:sz w:val="28"/>
        </w:rPr>
        <w:t>Kristu</w:t>
      </w:r>
      <w:r>
        <w:rPr>
          <w:b/>
          <w:spacing w:val="-7"/>
          <w:sz w:val="28"/>
        </w:rPr>
        <w:t xml:space="preserve"> </w:t>
      </w:r>
      <w:r>
        <w:rPr>
          <w:b/>
          <w:sz w:val="28"/>
        </w:rPr>
        <w:t>Jayanti</w:t>
      </w:r>
      <w:r>
        <w:rPr>
          <w:b/>
          <w:spacing w:val="-5"/>
          <w:sz w:val="28"/>
        </w:rPr>
        <w:t xml:space="preserve"> </w:t>
      </w:r>
      <w:r>
        <w:rPr>
          <w:b/>
          <w:sz w:val="28"/>
        </w:rPr>
        <w:t>College</w:t>
      </w:r>
      <w:r>
        <w:rPr>
          <w:b/>
          <w:spacing w:val="-6"/>
          <w:sz w:val="28"/>
        </w:rPr>
        <w:t xml:space="preserve"> </w:t>
      </w:r>
      <w:r>
        <w:rPr>
          <w:b/>
          <w:spacing w:val="-2"/>
          <w:sz w:val="28"/>
        </w:rPr>
        <w:t>(Autonomous)</w:t>
      </w:r>
    </w:p>
    <w:p>
      <w:pPr>
        <w:spacing w:before="160"/>
        <w:ind w:left="1393"/>
        <w:rPr>
          <w:b/>
          <w:sz w:val="28"/>
        </w:rPr>
      </w:pPr>
      <w:r>
        <w:rPr>
          <w:b/>
          <w:sz w:val="28"/>
        </w:rPr>
        <w:t>K.</w:t>
      </w:r>
      <w:r>
        <w:rPr>
          <w:b/>
          <w:spacing w:val="-10"/>
          <w:sz w:val="28"/>
        </w:rPr>
        <w:t xml:space="preserve"> </w:t>
      </w:r>
      <w:r>
        <w:rPr>
          <w:b/>
          <w:sz w:val="28"/>
        </w:rPr>
        <w:t>Narayanapura,</w:t>
      </w:r>
      <w:r>
        <w:rPr>
          <w:b/>
          <w:spacing w:val="-7"/>
          <w:sz w:val="28"/>
        </w:rPr>
        <w:t xml:space="preserve"> </w:t>
      </w:r>
      <w:r>
        <w:rPr>
          <w:b/>
          <w:sz w:val="28"/>
        </w:rPr>
        <w:t>Kothanur</w:t>
      </w:r>
      <w:r>
        <w:rPr>
          <w:b/>
          <w:spacing w:val="-6"/>
          <w:sz w:val="28"/>
        </w:rPr>
        <w:t xml:space="preserve"> </w:t>
      </w:r>
      <w:r>
        <w:rPr>
          <w:b/>
          <w:sz w:val="28"/>
        </w:rPr>
        <w:t>P.O.,</w:t>
      </w:r>
      <w:r>
        <w:rPr>
          <w:b/>
          <w:spacing w:val="-5"/>
          <w:sz w:val="28"/>
        </w:rPr>
        <w:t xml:space="preserve"> </w:t>
      </w:r>
      <w:r>
        <w:rPr>
          <w:b/>
          <w:sz w:val="28"/>
        </w:rPr>
        <w:t>Bangalore</w:t>
      </w:r>
      <w:r>
        <w:rPr>
          <w:b/>
          <w:spacing w:val="-9"/>
          <w:sz w:val="28"/>
        </w:rPr>
        <w:t xml:space="preserve"> </w:t>
      </w:r>
      <w:r>
        <w:rPr>
          <w:b/>
          <w:sz w:val="28"/>
        </w:rPr>
        <w:t>–</w:t>
      </w:r>
      <w:r>
        <w:rPr>
          <w:b/>
          <w:spacing w:val="-5"/>
          <w:sz w:val="28"/>
        </w:rPr>
        <w:t xml:space="preserve"> </w:t>
      </w:r>
      <w:r>
        <w:rPr>
          <w:b/>
          <w:spacing w:val="-2"/>
          <w:sz w:val="28"/>
        </w:rPr>
        <w:t>560077</w:t>
      </w:r>
    </w:p>
    <w:p>
      <w:pPr>
        <w:rPr>
          <w:sz w:val="28"/>
        </w:rPr>
        <w:sectPr>
          <w:type w:val="continuous"/>
          <w:pgSz w:w="11910" w:h="16840"/>
          <w:pgMar w:top="1700" w:right="920" w:bottom="280" w:left="1220"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ind w:left="668"/>
        <w:rPr>
          <w:sz w:val="20"/>
        </w:rPr>
      </w:pPr>
      <w:r>
        <w:rPr>
          <w:sz w:val="20"/>
          <w:lang w:val="en-GB" w:eastAsia="en-GB"/>
        </w:rPr>
        <w:drawing>
          <wp:inline distT="0" distB="0" distL="0" distR="0">
            <wp:extent cx="5184775" cy="94805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184783" cy="948118"/>
                    </a:xfrm>
                    <a:prstGeom prst="rect">
                      <a:avLst/>
                    </a:prstGeom>
                  </pic:spPr>
                </pic:pic>
              </a:graphicData>
            </a:graphic>
          </wp:inline>
        </w:drawing>
      </w:r>
    </w:p>
    <w:p>
      <w:pPr>
        <w:pStyle w:val="8"/>
        <w:spacing w:before="141"/>
        <w:rPr>
          <w:b/>
          <w:sz w:val="28"/>
        </w:rPr>
      </w:pPr>
    </w:p>
    <w:p>
      <w:pPr>
        <w:ind w:right="297"/>
        <w:jc w:val="center"/>
        <w:rPr>
          <w:b/>
          <w:sz w:val="28"/>
        </w:rPr>
      </w:pPr>
      <w:r>
        <w:rPr>
          <w:b/>
          <w:sz w:val="28"/>
        </w:rPr>
        <w:t>DEPARTMENT</w:t>
      </w:r>
      <w:r>
        <w:rPr>
          <w:b/>
          <w:spacing w:val="-8"/>
          <w:sz w:val="28"/>
        </w:rPr>
        <w:t xml:space="preserve"> </w:t>
      </w:r>
      <w:r>
        <w:rPr>
          <w:b/>
          <w:sz w:val="28"/>
        </w:rPr>
        <w:t>OF</w:t>
      </w:r>
      <w:r>
        <w:rPr>
          <w:b/>
          <w:spacing w:val="-10"/>
          <w:sz w:val="28"/>
        </w:rPr>
        <w:t xml:space="preserve"> </w:t>
      </w:r>
      <w:r>
        <w:rPr>
          <w:b/>
          <w:sz w:val="28"/>
        </w:rPr>
        <w:t>COMPUTER</w:t>
      </w:r>
      <w:r>
        <w:rPr>
          <w:b/>
          <w:spacing w:val="-9"/>
          <w:sz w:val="28"/>
        </w:rPr>
        <w:t xml:space="preserve"> </w:t>
      </w:r>
      <w:r>
        <w:rPr>
          <w:b/>
          <w:sz w:val="28"/>
        </w:rPr>
        <w:t>SCIENCE</w:t>
      </w:r>
      <w:r>
        <w:rPr>
          <w:b/>
          <w:spacing w:val="-9"/>
          <w:sz w:val="28"/>
        </w:rPr>
        <w:t xml:space="preserve"> </w:t>
      </w:r>
      <w:r>
        <w:rPr>
          <w:b/>
          <w:spacing w:val="-4"/>
          <w:sz w:val="28"/>
        </w:rPr>
        <w:t>(UG)</w:t>
      </w:r>
    </w:p>
    <w:p>
      <w:pPr>
        <w:pStyle w:val="8"/>
        <w:spacing w:before="269"/>
        <w:rPr>
          <w:b/>
          <w:sz w:val="28"/>
        </w:rPr>
      </w:pPr>
    </w:p>
    <w:p>
      <w:pPr>
        <w:pStyle w:val="2"/>
        <w:ind w:right="302"/>
      </w:pPr>
      <w:r>
        <w:t>CERTIFICATE</w:t>
      </w:r>
      <w:r>
        <w:rPr>
          <w:spacing w:val="-14"/>
        </w:rPr>
        <w:t xml:space="preserve"> </w:t>
      </w:r>
      <w:r>
        <w:t>OF</w:t>
      </w:r>
      <w:r>
        <w:rPr>
          <w:spacing w:val="-10"/>
        </w:rPr>
        <w:t xml:space="preserve"> </w:t>
      </w:r>
      <w:r>
        <w:rPr>
          <w:spacing w:val="-2"/>
        </w:rPr>
        <w:t>COMPLETION</w:t>
      </w:r>
    </w:p>
    <w:p>
      <w:pPr>
        <w:pStyle w:val="8"/>
        <w:spacing w:before="144"/>
        <w:rPr>
          <w:b/>
          <w:sz w:val="28"/>
        </w:rPr>
      </w:pPr>
    </w:p>
    <w:p>
      <w:pPr>
        <w:spacing w:line="362" w:lineRule="auto"/>
        <w:ind w:left="215" w:right="516" w:hanging="10"/>
        <w:jc w:val="both"/>
        <w:rPr>
          <w:sz w:val="28"/>
        </w:rPr>
      </w:pPr>
      <w:r>
        <w:rPr>
          <w:sz w:val="28"/>
        </w:rPr>
        <w:t>This</w:t>
      </w:r>
      <w:r>
        <w:rPr>
          <w:spacing w:val="-1"/>
          <w:sz w:val="28"/>
        </w:rPr>
        <w:t xml:space="preserve"> </w:t>
      </w:r>
      <w:r>
        <w:rPr>
          <w:sz w:val="28"/>
        </w:rPr>
        <w:t>is</w:t>
      </w:r>
      <w:r>
        <w:rPr>
          <w:spacing w:val="-3"/>
          <w:sz w:val="28"/>
        </w:rPr>
        <w:t xml:space="preserve"> </w:t>
      </w:r>
      <w:r>
        <w:rPr>
          <w:sz w:val="28"/>
        </w:rPr>
        <w:t>to</w:t>
      </w:r>
      <w:r>
        <w:rPr>
          <w:spacing w:val="-1"/>
          <w:sz w:val="28"/>
        </w:rPr>
        <w:t xml:space="preserve"> </w:t>
      </w:r>
      <w:r>
        <w:rPr>
          <w:sz w:val="28"/>
        </w:rPr>
        <w:t>certify</w:t>
      </w:r>
      <w:r>
        <w:rPr>
          <w:spacing w:val="-3"/>
          <w:sz w:val="28"/>
        </w:rPr>
        <w:t xml:space="preserve"> </w:t>
      </w:r>
      <w:r>
        <w:rPr>
          <w:sz w:val="28"/>
        </w:rPr>
        <w:t>that</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entitled</w:t>
      </w:r>
      <w:r>
        <w:rPr>
          <w:spacing w:val="-1"/>
          <w:sz w:val="28"/>
        </w:rPr>
        <w:t xml:space="preserve"> </w:t>
      </w:r>
      <w:r>
        <w:rPr>
          <w:b/>
          <w:sz w:val="28"/>
        </w:rPr>
        <w:t>“Basics</w:t>
      </w:r>
      <w:r>
        <w:rPr>
          <w:b/>
          <w:spacing w:val="-1"/>
          <w:sz w:val="28"/>
        </w:rPr>
        <w:t xml:space="preserve"> </w:t>
      </w:r>
      <w:r>
        <w:rPr>
          <w:b/>
          <w:sz w:val="28"/>
        </w:rPr>
        <w:t>of</w:t>
      </w:r>
      <w:r>
        <w:rPr>
          <w:b/>
          <w:spacing w:val="-2"/>
          <w:sz w:val="28"/>
        </w:rPr>
        <w:t xml:space="preserve"> </w:t>
      </w:r>
      <w:r>
        <w:rPr>
          <w:b/>
          <w:sz w:val="28"/>
        </w:rPr>
        <w:t>Open</w:t>
      </w:r>
      <w:r>
        <w:rPr>
          <w:b/>
          <w:spacing w:val="-2"/>
          <w:sz w:val="28"/>
        </w:rPr>
        <w:t xml:space="preserve"> </w:t>
      </w:r>
      <w:r>
        <w:rPr>
          <w:b/>
          <w:sz w:val="28"/>
        </w:rPr>
        <w:t xml:space="preserve">Source Demystified” </w:t>
      </w:r>
      <w:r>
        <w:rPr>
          <w:sz w:val="28"/>
        </w:rPr>
        <w:t xml:space="preserve">has been satisfactorily completed by </w:t>
      </w:r>
      <w:r>
        <w:rPr>
          <w:b/>
          <w:sz w:val="28"/>
        </w:rPr>
        <w:t>(name), 22BCAC09</w:t>
      </w:r>
      <w:r>
        <w:rPr>
          <w:sz w:val="28"/>
        </w:rPr>
        <w:t xml:space="preserve"> in partial fulfilment of the award of the Bachelor of Computer Applications degree requirements prescribed by Kristu Jayanti College (Autonomous) Bengaluru (Affiliated to Bangalore North University) during the academic year 2023-2024.</w:t>
      </w: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spacing w:before="58"/>
        <w:rPr>
          <w:sz w:val="28"/>
        </w:rPr>
      </w:pPr>
    </w:p>
    <w:p>
      <w:pPr>
        <w:tabs>
          <w:tab w:val="left" w:pos="6263"/>
        </w:tabs>
        <w:ind w:left="205"/>
        <w:rPr>
          <w:b/>
          <w:i/>
          <w:sz w:val="28"/>
        </w:rPr>
      </w:pPr>
      <w:r>
        <w:rPr>
          <w:b/>
          <w:i/>
          <w:sz w:val="28"/>
        </w:rPr>
        <w:t>Internal</w:t>
      </w:r>
      <w:r>
        <w:rPr>
          <w:b/>
          <w:i/>
          <w:spacing w:val="-11"/>
          <w:sz w:val="28"/>
        </w:rPr>
        <w:t xml:space="preserve"> </w:t>
      </w:r>
      <w:r>
        <w:rPr>
          <w:b/>
          <w:i/>
          <w:spacing w:val="-4"/>
          <w:sz w:val="28"/>
        </w:rPr>
        <w:t>Guide</w:t>
      </w:r>
      <w:r>
        <w:rPr>
          <w:b/>
          <w:i/>
          <w:sz w:val="28"/>
        </w:rPr>
        <w:tab/>
      </w:r>
      <w:r>
        <w:rPr>
          <w:b/>
          <w:i/>
          <w:sz w:val="28"/>
        </w:rPr>
        <w:t>Head</w:t>
      </w:r>
      <w:r>
        <w:rPr>
          <w:b/>
          <w:i/>
          <w:spacing w:val="-4"/>
          <w:sz w:val="28"/>
        </w:rPr>
        <w:t xml:space="preserve"> </w:t>
      </w:r>
      <w:r>
        <w:rPr>
          <w:b/>
          <w:i/>
          <w:sz w:val="28"/>
        </w:rPr>
        <w:t>of</w:t>
      </w:r>
      <w:r>
        <w:rPr>
          <w:b/>
          <w:i/>
          <w:spacing w:val="-3"/>
          <w:sz w:val="28"/>
        </w:rPr>
        <w:t xml:space="preserve"> </w:t>
      </w:r>
      <w:r>
        <w:rPr>
          <w:b/>
          <w:i/>
          <w:sz w:val="28"/>
        </w:rPr>
        <w:t>the</w:t>
      </w:r>
      <w:r>
        <w:rPr>
          <w:b/>
          <w:i/>
          <w:spacing w:val="-4"/>
          <w:sz w:val="28"/>
        </w:rPr>
        <w:t xml:space="preserve"> </w:t>
      </w:r>
      <w:r>
        <w:rPr>
          <w:b/>
          <w:i/>
          <w:spacing w:val="-2"/>
          <w:sz w:val="28"/>
        </w:rPr>
        <w:t>Department</w:t>
      </w:r>
    </w:p>
    <w:p>
      <w:pPr>
        <w:pStyle w:val="8"/>
        <w:rPr>
          <w:b/>
          <w:i/>
          <w:sz w:val="28"/>
        </w:rPr>
      </w:pPr>
    </w:p>
    <w:p>
      <w:pPr>
        <w:pStyle w:val="8"/>
        <w:rPr>
          <w:b/>
          <w:i/>
          <w:sz w:val="28"/>
        </w:rPr>
      </w:pPr>
    </w:p>
    <w:p>
      <w:pPr>
        <w:pStyle w:val="8"/>
        <w:spacing w:before="68"/>
        <w:rPr>
          <w:b/>
          <w:i/>
          <w:sz w:val="28"/>
        </w:rPr>
      </w:pPr>
    </w:p>
    <w:p>
      <w:pPr>
        <w:ind w:left="215"/>
        <w:rPr>
          <w:b/>
          <w:i/>
          <w:sz w:val="28"/>
        </w:rPr>
      </w:pPr>
      <w:bookmarkStart w:id="1" w:name="Valued_by_Examiners__"/>
      <w:bookmarkEnd w:id="1"/>
      <w:r>
        <w:rPr>
          <w:b/>
          <w:i/>
          <w:sz w:val="28"/>
        </w:rPr>
        <w:t>Valued</w:t>
      </w:r>
      <w:r>
        <w:rPr>
          <w:b/>
          <w:i/>
          <w:spacing w:val="-6"/>
          <w:sz w:val="28"/>
        </w:rPr>
        <w:t xml:space="preserve"> </w:t>
      </w:r>
      <w:r>
        <w:rPr>
          <w:b/>
          <w:i/>
          <w:sz w:val="28"/>
        </w:rPr>
        <w:t>by</w:t>
      </w:r>
      <w:r>
        <w:rPr>
          <w:b/>
          <w:i/>
          <w:spacing w:val="-1"/>
          <w:sz w:val="28"/>
        </w:rPr>
        <w:t xml:space="preserve"> </w:t>
      </w:r>
      <w:r>
        <w:rPr>
          <w:b/>
          <w:i/>
          <w:spacing w:val="-2"/>
          <w:sz w:val="28"/>
        </w:rPr>
        <w:t>Examiners</w:t>
      </w:r>
    </w:p>
    <w:p>
      <w:pPr>
        <w:pStyle w:val="8"/>
        <w:spacing w:before="306"/>
        <w:rPr>
          <w:b/>
          <w:i/>
          <w:sz w:val="28"/>
        </w:rPr>
      </w:pPr>
    </w:p>
    <w:p>
      <w:pPr>
        <w:tabs>
          <w:tab w:val="left" w:pos="3379"/>
          <w:tab w:val="left" w:pos="5547"/>
        </w:tabs>
        <w:ind w:left="205"/>
        <w:rPr>
          <w:b/>
          <w:sz w:val="28"/>
        </w:rPr>
      </w:pPr>
      <w:r>
        <w:rPr>
          <w:b/>
          <w:sz w:val="28"/>
        </w:rPr>
        <w:t xml:space="preserve">1: </w:t>
      </w:r>
      <w:r>
        <w:rPr>
          <w:sz w:val="28"/>
          <w:u w:val="single"/>
        </w:rPr>
        <w:tab/>
      </w:r>
      <w:r>
        <w:rPr>
          <w:sz w:val="28"/>
        </w:rPr>
        <w:tab/>
      </w:r>
      <w:r>
        <w:rPr>
          <w:b/>
          <w:i/>
          <w:sz w:val="28"/>
        </w:rPr>
        <w:t>Centre:</w:t>
      </w:r>
      <w:r>
        <w:rPr>
          <w:b/>
          <w:i/>
          <w:spacing w:val="-8"/>
          <w:sz w:val="28"/>
        </w:rPr>
        <w:t xml:space="preserve"> </w:t>
      </w:r>
      <w:r>
        <w:rPr>
          <w:b/>
          <w:sz w:val="28"/>
        </w:rPr>
        <w:t>Kristu</w:t>
      </w:r>
      <w:r>
        <w:rPr>
          <w:b/>
          <w:spacing w:val="-7"/>
          <w:sz w:val="28"/>
        </w:rPr>
        <w:t xml:space="preserve"> </w:t>
      </w:r>
      <w:r>
        <w:rPr>
          <w:b/>
          <w:sz w:val="28"/>
        </w:rPr>
        <w:t>Jayanti</w:t>
      </w:r>
      <w:r>
        <w:rPr>
          <w:b/>
          <w:spacing w:val="-4"/>
          <w:sz w:val="28"/>
        </w:rPr>
        <w:t xml:space="preserve"> </w:t>
      </w:r>
      <w:r>
        <w:rPr>
          <w:b/>
          <w:spacing w:val="-2"/>
          <w:sz w:val="28"/>
        </w:rPr>
        <w:t>College</w:t>
      </w:r>
    </w:p>
    <w:p>
      <w:pPr>
        <w:pStyle w:val="8"/>
        <w:rPr>
          <w:b/>
          <w:sz w:val="28"/>
        </w:rPr>
      </w:pPr>
    </w:p>
    <w:p>
      <w:pPr>
        <w:pStyle w:val="8"/>
        <w:spacing w:before="239"/>
        <w:rPr>
          <w:b/>
          <w:sz w:val="28"/>
        </w:rPr>
      </w:pPr>
    </w:p>
    <w:p>
      <w:pPr>
        <w:tabs>
          <w:tab w:val="left" w:pos="3379"/>
          <w:tab w:val="left" w:pos="5617"/>
        </w:tabs>
        <w:ind w:left="205"/>
        <w:rPr>
          <w:b/>
          <w:i/>
          <w:sz w:val="28"/>
        </w:rPr>
      </w:pPr>
      <w:r>
        <w:rPr>
          <w:b/>
          <w:sz w:val="28"/>
        </w:rPr>
        <w:t xml:space="preserve">2: </w:t>
      </w:r>
      <w:r>
        <w:rPr>
          <w:sz w:val="28"/>
          <w:u w:val="single"/>
        </w:rPr>
        <w:tab/>
      </w:r>
      <w:r>
        <w:rPr>
          <w:sz w:val="28"/>
        </w:rPr>
        <w:tab/>
      </w:r>
      <w:r>
        <w:rPr>
          <w:b/>
          <w:i/>
          <w:spacing w:val="-2"/>
          <w:sz w:val="28"/>
        </w:rPr>
        <w:t>Date:</w:t>
      </w:r>
    </w:p>
    <w:p>
      <w:pPr>
        <w:rPr>
          <w:sz w:val="28"/>
        </w:rPr>
        <w:sectPr>
          <w:pgSz w:w="11910" w:h="16840"/>
          <w:pgMar w:top="1420" w:right="920" w:bottom="280" w:left="1220"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ind w:left="692"/>
        <w:rPr>
          <w:sz w:val="20"/>
        </w:rPr>
      </w:pPr>
      <w:r>
        <w:rPr>
          <w:sz w:val="20"/>
          <w:lang w:val="en-GB" w:eastAsia="en-GB"/>
        </w:rPr>
        <w:drawing>
          <wp:inline distT="0" distB="0" distL="0" distR="0">
            <wp:extent cx="5184775" cy="94805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184783" cy="948118"/>
                    </a:xfrm>
                    <a:prstGeom prst="rect">
                      <a:avLst/>
                    </a:prstGeom>
                  </pic:spPr>
                </pic:pic>
              </a:graphicData>
            </a:graphic>
          </wp:inline>
        </w:drawing>
      </w:r>
    </w:p>
    <w:p>
      <w:pPr>
        <w:pStyle w:val="8"/>
        <w:spacing w:before="165"/>
        <w:rPr>
          <w:b/>
          <w:i/>
          <w:sz w:val="28"/>
        </w:rPr>
      </w:pPr>
    </w:p>
    <w:p>
      <w:pPr>
        <w:ind w:right="459"/>
        <w:jc w:val="center"/>
        <w:rPr>
          <w:b/>
          <w:sz w:val="28"/>
        </w:rPr>
      </w:pPr>
      <w:r>
        <w:rPr>
          <w:b/>
          <w:spacing w:val="-2"/>
          <w:sz w:val="28"/>
        </w:rPr>
        <w:t>DECLARATION</w:t>
      </w:r>
    </w:p>
    <w:p>
      <w:pPr>
        <w:pStyle w:val="8"/>
        <w:tabs>
          <w:tab w:val="left" w:pos="8355"/>
        </w:tabs>
        <w:spacing w:before="227"/>
        <w:rPr>
          <w:b/>
          <w:sz w:val="28"/>
        </w:rPr>
      </w:pPr>
      <w:r>
        <w:rPr>
          <w:b/>
          <w:sz w:val="28"/>
        </w:rPr>
        <w:tab/>
      </w:r>
    </w:p>
    <w:p>
      <w:pPr>
        <w:spacing w:line="360" w:lineRule="auto"/>
        <w:ind w:left="215" w:right="672" w:hanging="10"/>
        <w:jc w:val="both"/>
        <w:rPr>
          <w:b/>
          <w:sz w:val="28"/>
        </w:rPr>
      </w:pPr>
      <w:r>
        <w:rPr>
          <w:sz w:val="28"/>
        </w:rPr>
        <w:t xml:space="preserve">I  </w:t>
      </w:r>
      <w:r>
        <w:rPr>
          <w:b/>
          <w:sz w:val="28"/>
        </w:rPr>
        <w:t>Alex E J, 22BCAC09</w:t>
      </w:r>
      <w:r>
        <w:rPr>
          <w:sz w:val="28"/>
        </w:rPr>
        <w:t xml:space="preserve"> hereby declare that the  project  work  entitled </w:t>
      </w:r>
      <w:r>
        <w:rPr>
          <w:b/>
          <w:sz w:val="28"/>
        </w:rPr>
        <w:t xml:space="preserve">“Basics of Open Source Demystified” </w:t>
      </w:r>
      <w:r>
        <w:rPr>
          <w:sz w:val="28"/>
        </w:rPr>
        <w:t xml:space="preserve">is an original project work carried out by me, under the guidance of  </w:t>
      </w:r>
      <w:r>
        <w:rPr>
          <w:b/>
          <w:sz w:val="28"/>
        </w:rPr>
        <w:t>Prof. Margaret Mary</w:t>
      </w:r>
    </w:p>
    <w:p>
      <w:pPr>
        <w:pStyle w:val="8"/>
        <w:spacing w:before="228"/>
        <w:rPr>
          <w:b/>
          <w:sz w:val="28"/>
        </w:rPr>
      </w:pPr>
    </w:p>
    <w:p>
      <w:pPr>
        <w:spacing w:before="1" w:line="360" w:lineRule="auto"/>
        <w:ind w:left="215" w:right="681" w:hanging="10"/>
        <w:jc w:val="both"/>
        <w:rPr>
          <w:sz w:val="28"/>
        </w:rPr>
      </w:pPr>
      <w:r>
        <w:rPr>
          <w:sz w:val="28"/>
        </w:rPr>
        <w:t>This project work has not been submitted earlier either to any University / Institution or any other body for the fulfilment of the requirement of a course of study.</w:t>
      </w:r>
    </w:p>
    <w:p>
      <w:pPr>
        <w:pStyle w:val="8"/>
        <w:rPr>
          <w:sz w:val="28"/>
        </w:rPr>
      </w:pPr>
    </w:p>
    <w:p>
      <w:pPr>
        <w:pStyle w:val="8"/>
        <w:rPr>
          <w:sz w:val="28"/>
        </w:rPr>
      </w:pPr>
    </w:p>
    <w:p>
      <w:pPr>
        <w:pStyle w:val="8"/>
        <w:rPr>
          <w:sz w:val="28"/>
        </w:rPr>
      </w:pPr>
    </w:p>
    <w:p>
      <w:pPr>
        <w:pStyle w:val="8"/>
        <w:rPr>
          <w:sz w:val="28"/>
        </w:rPr>
      </w:pPr>
    </w:p>
    <w:p>
      <w:pPr>
        <w:pStyle w:val="8"/>
        <w:rPr>
          <w:sz w:val="28"/>
        </w:rPr>
      </w:pPr>
    </w:p>
    <w:p>
      <w:pPr>
        <w:pStyle w:val="8"/>
        <w:spacing w:before="139"/>
        <w:rPr>
          <w:sz w:val="28"/>
        </w:rPr>
      </w:pPr>
    </w:p>
    <w:p>
      <w:pPr>
        <w:spacing w:before="1" w:line="340" w:lineRule="auto"/>
        <w:ind w:left="205" w:right="7840"/>
        <w:rPr>
          <w:sz w:val="28"/>
        </w:rPr>
      </w:pPr>
      <w:r>
        <w:rPr>
          <w:spacing w:val="-2"/>
          <w:sz w:val="28"/>
        </w:rPr>
        <w:t xml:space="preserve">Signature </w:t>
      </w:r>
    </w:p>
    <w:p>
      <w:pPr>
        <w:pStyle w:val="8"/>
        <w:rPr>
          <w:b/>
          <w:bCs/>
          <w:sz w:val="28"/>
        </w:rPr>
      </w:pPr>
      <w:r>
        <w:rPr>
          <w:sz w:val="28"/>
        </w:rPr>
        <w:t xml:space="preserve">   </w:t>
      </w:r>
      <w:r>
        <w:rPr>
          <w:b/>
          <w:bCs/>
          <w:sz w:val="28"/>
        </w:rPr>
        <w:t>Alex E J</w:t>
      </w:r>
    </w:p>
    <w:p>
      <w:pPr>
        <w:pStyle w:val="8"/>
        <w:rPr>
          <w:sz w:val="28"/>
        </w:rPr>
      </w:pPr>
    </w:p>
    <w:p>
      <w:pPr>
        <w:pStyle w:val="8"/>
        <w:spacing w:before="272"/>
        <w:rPr>
          <w:sz w:val="28"/>
        </w:rPr>
      </w:pPr>
    </w:p>
    <w:p>
      <w:pPr>
        <w:spacing w:line="362" w:lineRule="auto"/>
        <w:ind w:left="205" w:right="7840"/>
        <w:rPr>
          <w:sz w:val="28"/>
        </w:rPr>
      </w:pPr>
      <w:r>
        <w:rPr>
          <w:spacing w:val="-2"/>
          <w:sz w:val="28"/>
        </w:rPr>
        <w:t>Bengaluru Date:</w:t>
      </w:r>
    </w:p>
    <w:p>
      <w:pPr>
        <w:spacing w:line="362" w:lineRule="auto"/>
        <w:rPr>
          <w:sz w:val="28"/>
        </w:rPr>
        <w:sectPr>
          <w:pgSz w:w="11910" w:h="16840"/>
          <w:pgMar w:top="1420" w:right="920" w:bottom="280" w:left="1220"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4" w:line="360" w:lineRule="auto"/>
        <w:jc w:val="center"/>
        <w:rPr>
          <w:b/>
          <w:sz w:val="28"/>
          <w:szCs w:val="28"/>
        </w:rPr>
      </w:pPr>
      <w:r>
        <w:rPr>
          <w:b/>
          <w:sz w:val="28"/>
          <w:szCs w:val="28"/>
        </w:rPr>
        <w:t>ACKNOWLEDGEMENT</w:t>
      </w:r>
    </w:p>
    <w:p>
      <w:pPr>
        <w:pStyle w:val="8"/>
        <w:spacing w:before="4" w:line="360" w:lineRule="auto"/>
        <w:jc w:val="center"/>
        <w:rPr>
          <w:b/>
          <w:sz w:val="28"/>
          <w:szCs w:val="28"/>
        </w:rPr>
      </w:pPr>
    </w:p>
    <w:p>
      <w:pPr>
        <w:spacing w:line="360" w:lineRule="auto"/>
        <w:ind w:left="781"/>
        <w:rPr>
          <w:sz w:val="24"/>
        </w:rPr>
      </w:pPr>
      <w:r>
        <w:rPr>
          <w:i/>
          <w:sz w:val="24"/>
        </w:rPr>
        <w:t>“The</w:t>
      </w:r>
      <w:r>
        <w:rPr>
          <w:i/>
          <w:spacing w:val="-4"/>
          <w:sz w:val="24"/>
        </w:rPr>
        <w:t xml:space="preserve"> </w:t>
      </w:r>
      <w:r>
        <w:rPr>
          <w:i/>
          <w:sz w:val="24"/>
        </w:rPr>
        <w:t>success</w:t>
      </w:r>
      <w:r>
        <w:rPr>
          <w:i/>
          <w:spacing w:val="-1"/>
          <w:sz w:val="24"/>
        </w:rPr>
        <w:t xml:space="preserve"> </w:t>
      </w:r>
      <w:r>
        <w:rPr>
          <w:i/>
          <w:sz w:val="24"/>
        </w:rPr>
        <w:t>is the</w:t>
      </w:r>
      <w:r>
        <w:rPr>
          <w:i/>
          <w:spacing w:val="-2"/>
          <w:sz w:val="24"/>
        </w:rPr>
        <w:t xml:space="preserve"> </w:t>
      </w:r>
      <w:r>
        <w:rPr>
          <w:i/>
          <w:sz w:val="24"/>
        </w:rPr>
        <w:t>result of</w:t>
      </w:r>
      <w:r>
        <w:rPr>
          <w:i/>
          <w:spacing w:val="-3"/>
          <w:sz w:val="24"/>
        </w:rPr>
        <w:t xml:space="preserve"> </w:t>
      </w:r>
      <w:r>
        <w:rPr>
          <w:i/>
          <w:sz w:val="24"/>
        </w:rPr>
        <w:t>preparation,</w:t>
      </w:r>
      <w:r>
        <w:rPr>
          <w:i/>
          <w:spacing w:val="-1"/>
          <w:sz w:val="24"/>
        </w:rPr>
        <w:t xml:space="preserve"> </w:t>
      </w:r>
      <w:r>
        <w:rPr>
          <w:i/>
          <w:sz w:val="24"/>
        </w:rPr>
        <w:t>hard work,</w:t>
      </w:r>
      <w:r>
        <w:rPr>
          <w:i/>
          <w:spacing w:val="-1"/>
          <w:sz w:val="24"/>
        </w:rPr>
        <w:t xml:space="preserve"> </w:t>
      </w:r>
      <w:r>
        <w:rPr>
          <w:i/>
          <w:sz w:val="24"/>
        </w:rPr>
        <w:t>and learning</w:t>
      </w:r>
      <w:r>
        <w:rPr>
          <w:i/>
          <w:spacing w:val="-1"/>
          <w:sz w:val="24"/>
        </w:rPr>
        <w:t xml:space="preserve"> </w:t>
      </w:r>
      <w:r>
        <w:rPr>
          <w:i/>
          <w:sz w:val="24"/>
        </w:rPr>
        <w:t>from</w:t>
      </w:r>
      <w:r>
        <w:rPr>
          <w:i/>
          <w:spacing w:val="-1"/>
          <w:sz w:val="24"/>
        </w:rPr>
        <w:t xml:space="preserve"> </w:t>
      </w:r>
      <w:r>
        <w:rPr>
          <w:i/>
          <w:spacing w:val="-2"/>
          <w:sz w:val="24"/>
        </w:rPr>
        <w:t>failure</w:t>
      </w:r>
      <w:r>
        <w:rPr>
          <w:spacing w:val="-2"/>
          <w:sz w:val="24"/>
        </w:rPr>
        <w:t>.”</w:t>
      </w:r>
    </w:p>
    <w:p>
      <w:pPr>
        <w:pStyle w:val="8"/>
        <w:spacing w:before="137" w:line="360" w:lineRule="auto"/>
        <w:ind w:left="215" w:right="653"/>
        <w:jc w:val="both"/>
      </w:pPr>
      <w:r>
        <w:t>It’s my duty to acknowledge and thank the individuals who has contributed to the</w:t>
      </w:r>
      <w:r>
        <w:rPr>
          <w:spacing w:val="40"/>
        </w:rPr>
        <w:t xml:space="preserve"> </w:t>
      </w:r>
      <w:r>
        <w:t>successful completion of the project.</w:t>
      </w:r>
    </w:p>
    <w:p>
      <w:pPr>
        <w:pStyle w:val="8"/>
        <w:spacing w:before="3"/>
        <w:jc w:val="both"/>
      </w:pPr>
    </w:p>
    <w:p>
      <w:pPr>
        <w:spacing w:line="360" w:lineRule="auto"/>
        <w:ind w:left="220" w:right="519"/>
        <w:jc w:val="both"/>
        <w:rPr>
          <w:color w:val="202020"/>
          <w:sz w:val="24"/>
        </w:rPr>
      </w:pPr>
      <w:r>
        <w:rPr>
          <w:color w:val="202020"/>
          <w:sz w:val="24"/>
        </w:rPr>
        <w:t xml:space="preserve">I    take    this   opportunity   to    express   my   profound   and   wholehearted   thanks   to   </w:t>
      </w:r>
      <w:r>
        <w:rPr>
          <w:b/>
          <w:color w:val="202020"/>
          <w:sz w:val="24"/>
        </w:rPr>
        <w:t>Rev</w:t>
      </w:r>
      <w:r>
        <w:rPr>
          <w:color w:val="202020"/>
          <w:sz w:val="24"/>
        </w:rPr>
        <w:t xml:space="preserve">. </w:t>
      </w:r>
      <w:r>
        <w:rPr>
          <w:b/>
          <w:sz w:val="24"/>
        </w:rPr>
        <w:t xml:space="preserve">Fr. Dr. Augustine George, Principal </w:t>
      </w:r>
      <w:r>
        <w:rPr>
          <w:color w:val="202020"/>
          <w:sz w:val="24"/>
        </w:rPr>
        <w:t xml:space="preserve">and </w:t>
      </w:r>
      <w:r>
        <w:rPr>
          <w:b/>
          <w:color w:val="202020"/>
          <w:sz w:val="24"/>
        </w:rPr>
        <w:t>Rev. Fr. Lijo P Thomas</w:t>
      </w:r>
      <w:r>
        <w:rPr>
          <w:color w:val="202020"/>
          <w:sz w:val="24"/>
        </w:rPr>
        <w:t xml:space="preserve">, </w:t>
      </w:r>
      <w:r>
        <w:rPr>
          <w:b/>
          <w:color w:val="202020"/>
          <w:sz w:val="24"/>
        </w:rPr>
        <w:t xml:space="preserve">Vice Principal </w:t>
      </w:r>
      <w:r>
        <w:rPr>
          <w:color w:val="202020"/>
          <w:sz w:val="24"/>
        </w:rPr>
        <w:t xml:space="preserve">and </w:t>
      </w:r>
      <w:r>
        <w:rPr>
          <w:b/>
          <w:color w:val="202020"/>
          <w:sz w:val="24"/>
        </w:rPr>
        <w:t xml:space="preserve">Chief Financial Officer, </w:t>
      </w:r>
      <w:r>
        <w:rPr>
          <w:b/>
          <w:sz w:val="24"/>
        </w:rPr>
        <w:t>Kristu Jayanti College, Bangalore</w:t>
      </w:r>
      <w:r>
        <w:rPr>
          <w:color w:val="202020"/>
          <w:sz w:val="24"/>
        </w:rPr>
        <w:t>.</w:t>
      </w:r>
    </w:p>
    <w:p>
      <w:pPr>
        <w:pStyle w:val="8"/>
        <w:spacing w:before="4"/>
        <w:jc w:val="both"/>
      </w:pPr>
    </w:p>
    <w:p>
      <w:pPr>
        <w:pStyle w:val="8"/>
        <w:spacing w:line="360" w:lineRule="auto"/>
        <w:ind w:left="220" w:right="516"/>
        <w:jc w:val="both"/>
        <w:rPr>
          <w:color w:val="202020"/>
          <w:spacing w:val="40"/>
        </w:rPr>
      </w:pPr>
      <w:r>
        <w:rPr>
          <w:color w:val="202020"/>
        </w:rPr>
        <w:t xml:space="preserve">I   am   deeply   grateful   for   the   invaluable support and  encouragement  provided  by  </w:t>
      </w:r>
      <w:r>
        <w:rPr>
          <w:b/>
          <w:color w:val="202020"/>
        </w:rPr>
        <w:t xml:space="preserve">Dean Dr. Calistus Jude AL </w:t>
      </w:r>
      <w:r>
        <w:rPr>
          <w:color w:val="202020"/>
        </w:rPr>
        <w:t xml:space="preserve">throughout this journey. His steadfast guidance has been instrumental in shaping my academic path, and sincerely appreciative of his contributions to my development  .  I   also  extend  my   heartfelt    thanks  our     beloved </w:t>
      </w:r>
      <w:r>
        <w:rPr>
          <w:color w:val="202020"/>
          <w:spacing w:val="40"/>
        </w:rPr>
        <w:t xml:space="preserve"> and  resourceful</w:t>
      </w:r>
    </w:p>
    <w:p>
      <w:pPr>
        <w:pStyle w:val="8"/>
        <w:spacing w:line="360" w:lineRule="auto"/>
        <w:ind w:left="220" w:right="516"/>
        <w:jc w:val="both"/>
        <w:rPr>
          <w:b/>
          <w:color w:val="202020"/>
        </w:rPr>
      </w:pPr>
      <w:r>
        <w:rPr>
          <w:b/>
          <w:color w:val="202020"/>
        </w:rPr>
        <w:t xml:space="preserve">Head  of   the   Department ,   Prof. Sevuga Pandian A,  and  Programme  Coordinator  , </w:t>
      </w:r>
    </w:p>
    <w:p>
      <w:pPr>
        <w:pStyle w:val="8"/>
        <w:spacing w:line="360" w:lineRule="auto"/>
        <w:ind w:left="220" w:right="516"/>
        <w:jc w:val="both"/>
        <w:rPr>
          <w:b/>
          <w:color w:val="202020"/>
        </w:rPr>
      </w:pPr>
      <w:r>
        <w:rPr>
          <w:b/>
          <w:color w:val="202020"/>
        </w:rPr>
        <w:t>Dr. Sasikumar V R,</w:t>
      </w:r>
      <w:r>
        <w:rPr>
          <w:b/>
          <w:color w:val="202020"/>
          <w:spacing w:val="40"/>
        </w:rPr>
        <w:t xml:space="preserve"> </w:t>
      </w:r>
      <w:r>
        <w:rPr>
          <w:color w:val="202020"/>
        </w:rPr>
        <w:t xml:space="preserve">for their invaluable guidance and support. Additionally, I wish to express my deep gratitude to </w:t>
      </w:r>
      <w:r>
        <w:rPr>
          <w:b/>
          <w:color w:val="202020"/>
        </w:rPr>
        <w:t>Prof.Margaret Mary</w:t>
      </w:r>
      <w:r>
        <w:rPr>
          <w:color w:val="202020"/>
        </w:rPr>
        <w:t>, my mentor and guide, whose mentorship and profound insights have greatly contributed to my growth and learning journey. Your willingness to share expertise and offer constructive feedback has enriched my learning experience immensely.</w:t>
      </w:r>
    </w:p>
    <w:p>
      <w:pPr>
        <w:pStyle w:val="8"/>
        <w:spacing w:before="4"/>
        <w:jc w:val="both"/>
      </w:pPr>
    </w:p>
    <w:p>
      <w:pPr>
        <w:pStyle w:val="8"/>
        <w:spacing w:line="360" w:lineRule="auto"/>
        <w:ind w:left="205" w:right="653"/>
        <w:jc w:val="both"/>
      </w:pPr>
      <w:r>
        <w:t xml:space="preserve">It is my duty to express my thanks to all Teaching and Non-Teaching Staff members of Computer science department who offered me help directly or indirectly by their </w:t>
      </w:r>
      <w:r>
        <w:rPr>
          <w:spacing w:val="-2"/>
        </w:rPr>
        <w:t>suggestions.</w:t>
      </w:r>
    </w:p>
    <w:p>
      <w:pPr>
        <w:pStyle w:val="8"/>
        <w:spacing w:before="42" w:line="352" w:lineRule="auto"/>
        <w:ind w:left="205" w:right="667"/>
        <w:jc w:val="both"/>
      </w:pPr>
      <w:r>
        <w:t>The successful completion of my project would not have been possible without my parent’s Sacrifice,</w:t>
      </w:r>
      <w:r>
        <w:rPr>
          <w:spacing w:val="76"/>
        </w:rPr>
        <w:t xml:space="preserve"> </w:t>
      </w:r>
      <w:r>
        <w:t>guidance,</w:t>
      </w:r>
      <w:r>
        <w:rPr>
          <w:spacing w:val="80"/>
        </w:rPr>
        <w:t xml:space="preserve"> </w:t>
      </w:r>
      <w:r>
        <w:t>and</w:t>
      </w:r>
      <w:r>
        <w:rPr>
          <w:spacing w:val="78"/>
        </w:rPr>
        <w:t xml:space="preserve"> </w:t>
      </w:r>
      <w:r>
        <w:t>prayers.</w:t>
      </w:r>
      <w:r>
        <w:rPr>
          <w:spacing w:val="78"/>
        </w:rPr>
        <w:t xml:space="preserve"> </w:t>
      </w:r>
      <w:r>
        <w:t>I</w:t>
      </w:r>
      <w:r>
        <w:rPr>
          <w:spacing w:val="77"/>
        </w:rPr>
        <w:t xml:space="preserve"> </w:t>
      </w:r>
      <w:r>
        <w:t>take</w:t>
      </w:r>
      <w:r>
        <w:rPr>
          <w:spacing w:val="77"/>
        </w:rPr>
        <w:t xml:space="preserve"> </w:t>
      </w:r>
      <w:r>
        <w:t>this</w:t>
      </w:r>
      <w:r>
        <w:rPr>
          <w:spacing w:val="76"/>
        </w:rPr>
        <w:t xml:space="preserve"> </w:t>
      </w:r>
      <w:r>
        <w:t>opportunity</w:t>
      </w:r>
      <w:r>
        <w:rPr>
          <w:spacing w:val="76"/>
        </w:rPr>
        <w:t xml:space="preserve"> </w:t>
      </w:r>
      <w:r>
        <w:t>to</w:t>
      </w:r>
      <w:r>
        <w:rPr>
          <w:spacing w:val="78"/>
        </w:rPr>
        <w:t xml:space="preserve"> </w:t>
      </w:r>
      <w:r>
        <w:t>thank</w:t>
      </w:r>
      <w:r>
        <w:rPr>
          <w:spacing w:val="76"/>
        </w:rPr>
        <w:t xml:space="preserve"> </w:t>
      </w:r>
      <w:r>
        <w:t>everyone</w:t>
      </w:r>
      <w:r>
        <w:rPr>
          <w:spacing w:val="77"/>
        </w:rPr>
        <w:t xml:space="preserve"> </w:t>
      </w:r>
      <w:r>
        <w:t>for</w:t>
      </w:r>
      <w:r>
        <w:rPr>
          <w:spacing w:val="80"/>
        </w:rPr>
        <w:t xml:space="preserve"> </w:t>
      </w:r>
      <w:r>
        <w:t>their continuous Encouragement. I convey my thankfulness to all my friends who were with me</w:t>
      </w:r>
      <w:r>
        <w:rPr>
          <w:spacing w:val="40"/>
        </w:rPr>
        <w:t xml:space="preserve"> </w:t>
      </w:r>
      <w:r>
        <w:t>to share my happiness and agony.</w:t>
      </w:r>
    </w:p>
    <w:p>
      <w:pPr>
        <w:pStyle w:val="8"/>
        <w:spacing w:before="148"/>
        <w:jc w:val="both"/>
      </w:pPr>
    </w:p>
    <w:p>
      <w:pPr>
        <w:pStyle w:val="8"/>
        <w:spacing w:before="1" w:line="360" w:lineRule="auto"/>
        <w:ind w:left="240"/>
        <w:jc w:val="both"/>
      </w:pPr>
      <w:r>
        <w:t>Last</w:t>
      </w:r>
      <w:r>
        <w:rPr>
          <w:spacing w:val="-3"/>
        </w:rPr>
        <w:t xml:space="preserve"> </w:t>
      </w:r>
      <w:r>
        <w:t>but</w:t>
      </w:r>
      <w:r>
        <w:rPr>
          <w:spacing w:val="-5"/>
        </w:rPr>
        <w:t xml:space="preserve"> </w:t>
      </w:r>
      <w:r>
        <w:t>not</w:t>
      </w:r>
      <w:r>
        <w:rPr>
          <w:spacing w:val="-3"/>
        </w:rPr>
        <w:t xml:space="preserve"> </w:t>
      </w:r>
      <w:r>
        <w:t>the</w:t>
      </w:r>
      <w:r>
        <w:rPr>
          <w:spacing w:val="-4"/>
        </w:rPr>
        <w:t xml:space="preserve"> </w:t>
      </w:r>
      <w:r>
        <w:t>least</w:t>
      </w:r>
      <w:r>
        <w:rPr>
          <w:spacing w:val="-1"/>
        </w:rPr>
        <w:t xml:space="preserve"> </w:t>
      </w:r>
      <w:r>
        <w:t>I</w:t>
      </w:r>
      <w:r>
        <w:rPr>
          <w:spacing w:val="-4"/>
        </w:rPr>
        <w:t xml:space="preserve"> </w:t>
      </w:r>
      <w:r>
        <w:t>thank</w:t>
      </w:r>
      <w:r>
        <w:rPr>
          <w:spacing w:val="-3"/>
        </w:rPr>
        <w:t xml:space="preserve"> </w:t>
      </w:r>
      <w:r>
        <w:t>almighty</w:t>
      </w:r>
      <w:r>
        <w:rPr>
          <w:spacing w:val="-3"/>
        </w:rPr>
        <w:t xml:space="preserve"> </w:t>
      </w:r>
      <w:r>
        <w:t>God</w:t>
      </w:r>
      <w:r>
        <w:rPr>
          <w:spacing w:val="-1"/>
        </w:rPr>
        <w:t xml:space="preserve"> </w:t>
      </w:r>
      <w:r>
        <w:t>for</w:t>
      </w:r>
      <w:r>
        <w:rPr>
          <w:spacing w:val="-2"/>
        </w:rPr>
        <w:t xml:space="preserve"> </w:t>
      </w:r>
      <w:r>
        <w:t>giving</w:t>
      </w:r>
      <w:r>
        <w:rPr>
          <w:spacing w:val="-3"/>
        </w:rPr>
        <w:t xml:space="preserve"> </w:t>
      </w:r>
      <w:r>
        <w:t>me</w:t>
      </w:r>
      <w:r>
        <w:rPr>
          <w:spacing w:val="-4"/>
        </w:rPr>
        <w:t xml:space="preserve"> </w:t>
      </w:r>
      <w:r>
        <w:t>strength</w:t>
      </w:r>
      <w:r>
        <w:rPr>
          <w:spacing w:val="-3"/>
        </w:rPr>
        <w:t xml:space="preserve"> </w:t>
      </w:r>
      <w:r>
        <w:t>and</w:t>
      </w:r>
      <w:r>
        <w:rPr>
          <w:spacing w:val="-1"/>
        </w:rPr>
        <w:t xml:space="preserve"> </w:t>
      </w:r>
      <w:r>
        <w:t>good</w:t>
      </w:r>
      <w:r>
        <w:rPr>
          <w:spacing w:val="-1"/>
        </w:rPr>
        <w:t xml:space="preserve"> </w:t>
      </w:r>
      <w:r>
        <w:t>health throughout</w:t>
      </w:r>
    </w:p>
    <w:p>
      <w:pPr>
        <w:pStyle w:val="8"/>
        <w:spacing w:before="1" w:line="360" w:lineRule="auto"/>
        <w:ind w:left="240"/>
        <w:jc w:val="both"/>
      </w:pPr>
      <w:r>
        <w:t>my project and enabling me to complete it successfully</w:t>
      </w:r>
    </w:p>
    <w:p>
      <w:pPr>
        <w:spacing w:line="360" w:lineRule="auto"/>
        <w:jc w:val="both"/>
        <w:sectPr>
          <w:headerReference r:id="rId3" w:type="default"/>
          <w:pgSz w:w="11910" w:h="16840"/>
          <w:pgMar w:top="1800" w:right="920" w:bottom="280" w:left="1220" w:header="1454" w:footer="0"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jc w:val="center"/>
        <w:rPr>
          <w:b/>
          <w:sz w:val="28"/>
          <w:szCs w:val="28"/>
        </w:rPr>
      </w:pPr>
      <w:r>
        <w:rPr>
          <w:b/>
          <w:sz w:val="28"/>
          <w:szCs w:val="28"/>
        </w:rPr>
        <w:t>TABLE OF CONTENTS</w:t>
      </w:r>
    </w:p>
    <w:p>
      <w:pPr>
        <w:pStyle w:val="8"/>
        <w:spacing w:before="132"/>
        <w:rPr>
          <w:sz w:val="20"/>
        </w:rPr>
      </w:pPr>
    </w:p>
    <w:tbl>
      <w:tblPr>
        <w:tblStyle w:val="7"/>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0"/>
        <w:gridCol w:w="5983"/>
        <w:gridCol w:w="16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1570" w:type="dxa"/>
          </w:tcPr>
          <w:p>
            <w:pPr>
              <w:pStyle w:val="15"/>
              <w:spacing w:line="368" w:lineRule="exact"/>
              <w:ind w:left="10" w:right="3"/>
              <w:jc w:val="center"/>
              <w:rPr>
                <w:b/>
                <w:sz w:val="32"/>
              </w:rPr>
            </w:pPr>
            <w:r>
              <w:rPr>
                <w:b/>
                <w:spacing w:val="-4"/>
                <w:sz w:val="32"/>
              </w:rPr>
              <w:t>Sl.No</w:t>
            </w:r>
          </w:p>
        </w:tc>
        <w:tc>
          <w:tcPr>
            <w:tcW w:w="5983" w:type="dxa"/>
          </w:tcPr>
          <w:p>
            <w:pPr>
              <w:pStyle w:val="15"/>
              <w:spacing w:line="368" w:lineRule="exact"/>
              <w:ind w:left="6"/>
              <w:jc w:val="center"/>
              <w:rPr>
                <w:b/>
                <w:sz w:val="32"/>
              </w:rPr>
            </w:pPr>
            <w:r>
              <w:rPr>
                <w:b/>
                <w:spacing w:val="-2"/>
                <w:sz w:val="32"/>
              </w:rPr>
              <w:t>Topics</w:t>
            </w:r>
          </w:p>
        </w:tc>
        <w:tc>
          <w:tcPr>
            <w:tcW w:w="1689" w:type="dxa"/>
          </w:tcPr>
          <w:p>
            <w:pPr>
              <w:pStyle w:val="15"/>
              <w:spacing w:line="368" w:lineRule="exact"/>
              <w:ind w:left="11" w:right="6"/>
              <w:jc w:val="center"/>
              <w:rPr>
                <w:b/>
                <w:sz w:val="32"/>
              </w:rPr>
            </w:pPr>
            <w:r>
              <w:rPr>
                <w:b/>
                <w:spacing w:val="-2"/>
                <w:sz w:val="32"/>
              </w:rPr>
              <w:t>Page.No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570" w:type="dxa"/>
            <w:tcBorders>
              <w:bottom w:val="nil"/>
            </w:tcBorders>
          </w:tcPr>
          <w:p>
            <w:pPr>
              <w:pStyle w:val="15"/>
              <w:spacing w:line="320" w:lineRule="exact"/>
              <w:ind w:left="10"/>
              <w:jc w:val="center"/>
              <w:rPr>
                <w:b/>
                <w:spacing w:val="-10"/>
                <w:sz w:val="28"/>
              </w:rPr>
            </w:pPr>
            <w:r>
              <w:rPr>
                <w:b/>
                <w:spacing w:val="-10"/>
                <w:sz w:val="28"/>
              </w:rPr>
              <w:t>1</w:t>
            </w:r>
          </w:p>
        </w:tc>
        <w:tc>
          <w:tcPr>
            <w:tcW w:w="5983" w:type="dxa"/>
            <w:tcBorders>
              <w:bottom w:val="nil"/>
            </w:tcBorders>
          </w:tcPr>
          <w:p>
            <w:pPr>
              <w:pStyle w:val="15"/>
              <w:spacing w:line="320" w:lineRule="exact"/>
              <w:ind w:left="107"/>
              <w:rPr>
                <w:b/>
                <w:sz w:val="28"/>
              </w:rPr>
            </w:pPr>
            <w:r>
              <w:rPr>
                <w:b/>
                <w:sz w:val="28"/>
              </w:rPr>
              <w:t>Lab</w:t>
            </w:r>
            <w:r>
              <w:rPr>
                <w:b/>
                <w:spacing w:val="-4"/>
                <w:sz w:val="28"/>
              </w:rPr>
              <w:t xml:space="preserve"> </w:t>
            </w:r>
            <w:r>
              <w:rPr>
                <w:b/>
                <w:spacing w:val="-2"/>
                <w:sz w:val="28"/>
              </w:rPr>
              <w:t>Procedures</w:t>
            </w:r>
          </w:p>
        </w:tc>
        <w:tc>
          <w:tcPr>
            <w:tcW w:w="1689" w:type="dxa"/>
            <w:tcBorders>
              <w:bottom w:val="nil"/>
            </w:tcBorders>
          </w:tcPr>
          <w:p>
            <w:pPr>
              <w:pStyle w:val="15"/>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570" w:type="dxa"/>
            <w:tcBorders>
              <w:top w:val="nil"/>
              <w:bottom w:val="nil"/>
            </w:tcBorders>
          </w:tcPr>
          <w:p>
            <w:pPr>
              <w:pStyle w:val="15"/>
              <w:rPr>
                <w:sz w:val="28"/>
              </w:rPr>
            </w:pPr>
            <w:r>
              <w:rPr>
                <w:sz w:val="28"/>
              </w:rPr>
              <w:t xml:space="preserve">           1.1</w:t>
            </w:r>
          </w:p>
        </w:tc>
        <w:tc>
          <w:tcPr>
            <w:tcW w:w="5983" w:type="dxa"/>
            <w:tcBorders>
              <w:top w:val="nil"/>
              <w:bottom w:val="nil"/>
            </w:tcBorders>
          </w:tcPr>
          <w:p>
            <w:pPr>
              <w:pStyle w:val="15"/>
              <w:spacing w:before="74"/>
              <w:ind w:left="1228"/>
              <w:rPr>
                <w:sz w:val="28"/>
              </w:rPr>
            </w:pPr>
            <w:r>
              <w:rPr>
                <w:sz w:val="28"/>
              </w:rPr>
              <w:t>Git</w:t>
            </w:r>
            <w:r>
              <w:rPr>
                <w:spacing w:val="-3"/>
                <w:sz w:val="28"/>
              </w:rPr>
              <w:t xml:space="preserve"> </w:t>
            </w:r>
            <w:r>
              <w:rPr>
                <w:spacing w:val="-2"/>
                <w:sz w:val="28"/>
              </w:rPr>
              <w:t>Commands</w:t>
            </w:r>
          </w:p>
        </w:tc>
        <w:tc>
          <w:tcPr>
            <w:tcW w:w="1689" w:type="dxa"/>
            <w:tcBorders>
              <w:top w:val="nil"/>
              <w:bottom w:val="nil"/>
            </w:tcBorders>
          </w:tcPr>
          <w:p>
            <w:pPr>
              <w:pStyle w:val="15"/>
              <w:spacing w:before="144"/>
              <w:ind w:left="11"/>
              <w:jc w:val="center"/>
              <w:rPr>
                <w:sz w:val="28"/>
              </w:rPr>
            </w:pPr>
            <w:r>
              <w:rPr>
                <w:sz w:val="28"/>
              </w:rPr>
              <w:t>1-</w:t>
            </w:r>
            <w:r>
              <w:rPr>
                <w:spacing w:val="-10"/>
                <w:sz w:val="28"/>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1570" w:type="dxa"/>
            <w:tcBorders>
              <w:top w:val="nil"/>
              <w:bottom w:val="nil"/>
            </w:tcBorders>
          </w:tcPr>
          <w:p>
            <w:pPr>
              <w:pStyle w:val="15"/>
              <w:rPr>
                <w:sz w:val="28"/>
              </w:rPr>
            </w:pPr>
            <w:r>
              <w:rPr>
                <w:sz w:val="28"/>
              </w:rPr>
              <w:t xml:space="preserve">           1.2</w:t>
            </w:r>
          </w:p>
        </w:tc>
        <w:tc>
          <w:tcPr>
            <w:tcW w:w="5983" w:type="dxa"/>
            <w:tcBorders>
              <w:top w:val="nil"/>
              <w:bottom w:val="nil"/>
            </w:tcBorders>
          </w:tcPr>
          <w:p>
            <w:pPr>
              <w:pStyle w:val="15"/>
              <w:spacing w:before="39"/>
              <w:ind w:left="1228"/>
              <w:rPr>
                <w:sz w:val="28"/>
              </w:rPr>
            </w:pPr>
            <w:r>
              <w:rPr>
                <w:sz w:val="28"/>
              </w:rPr>
              <w:t>Cloning</w:t>
            </w:r>
            <w:r>
              <w:rPr>
                <w:spacing w:val="-5"/>
                <w:sz w:val="28"/>
              </w:rPr>
              <w:t xml:space="preserve"> </w:t>
            </w:r>
            <w:r>
              <w:rPr>
                <w:sz w:val="28"/>
              </w:rPr>
              <w:t>A</w:t>
            </w:r>
            <w:r>
              <w:rPr>
                <w:spacing w:val="-4"/>
                <w:sz w:val="28"/>
              </w:rPr>
              <w:t xml:space="preserve"> </w:t>
            </w:r>
            <w:r>
              <w:rPr>
                <w:spacing w:val="-2"/>
                <w:sz w:val="28"/>
              </w:rPr>
              <w:t>Repository</w:t>
            </w:r>
          </w:p>
        </w:tc>
        <w:tc>
          <w:tcPr>
            <w:tcW w:w="1689" w:type="dxa"/>
            <w:tcBorders>
              <w:top w:val="nil"/>
              <w:bottom w:val="nil"/>
            </w:tcBorders>
          </w:tcPr>
          <w:p>
            <w:pPr>
              <w:pStyle w:val="15"/>
              <w:spacing w:before="109"/>
              <w:ind w:left="11"/>
              <w:jc w:val="center"/>
              <w:rPr>
                <w:sz w:val="28"/>
              </w:rPr>
            </w:pPr>
            <w:r>
              <w:rPr>
                <w:sz w:val="28"/>
              </w:rPr>
              <w:t>3-</w:t>
            </w:r>
            <w:r>
              <w:rPr>
                <w:spacing w:val="-10"/>
                <w:sz w:val="28"/>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570" w:type="dxa"/>
            <w:tcBorders>
              <w:top w:val="nil"/>
              <w:bottom w:val="nil"/>
            </w:tcBorders>
          </w:tcPr>
          <w:p>
            <w:pPr>
              <w:pStyle w:val="15"/>
              <w:rPr>
                <w:sz w:val="28"/>
              </w:rPr>
            </w:pPr>
            <w:r>
              <w:rPr>
                <w:sz w:val="28"/>
              </w:rPr>
              <w:t xml:space="preserve">           1.3</w:t>
            </w:r>
          </w:p>
        </w:tc>
        <w:tc>
          <w:tcPr>
            <w:tcW w:w="5983" w:type="dxa"/>
            <w:tcBorders>
              <w:top w:val="nil"/>
              <w:bottom w:val="nil"/>
            </w:tcBorders>
          </w:tcPr>
          <w:p>
            <w:pPr>
              <w:pStyle w:val="15"/>
              <w:spacing w:before="41"/>
              <w:ind w:left="1228"/>
              <w:rPr>
                <w:sz w:val="28"/>
              </w:rPr>
            </w:pPr>
            <w:r>
              <w:rPr>
                <w:sz w:val="28"/>
              </w:rPr>
              <w:t>Forking</w:t>
            </w:r>
            <w:r>
              <w:rPr>
                <w:spacing w:val="-5"/>
                <w:sz w:val="28"/>
              </w:rPr>
              <w:t xml:space="preserve"> </w:t>
            </w:r>
            <w:r>
              <w:rPr>
                <w:sz w:val="28"/>
              </w:rPr>
              <w:t>A</w:t>
            </w:r>
            <w:r>
              <w:rPr>
                <w:spacing w:val="-5"/>
                <w:sz w:val="28"/>
              </w:rPr>
              <w:t xml:space="preserve"> </w:t>
            </w:r>
            <w:r>
              <w:rPr>
                <w:spacing w:val="-2"/>
                <w:sz w:val="28"/>
              </w:rPr>
              <w:t>Repository</w:t>
            </w:r>
          </w:p>
        </w:tc>
        <w:tc>
          <w:tcPr>
            <w:tcW w:w="1689" w:type="dxa"/>
            <w:tcBorders>
              <w:top w:val="nil"/>
              <w:bottom w:val="nil"/>
            </w:tcBorders>
          </w:tcPr>
          <w:p>
            <w:pPr>
              <w:pStyle w:val="15"/>
              <w:spacing w:before="108"/>
              <w:ind w:left="11"/>
              <w:jc w:val="center"/>
              <w:rPr>
                <w:sz w:val="28"/>
              </w:rPr>
            </w:pPr>
            <w:r>
              <w:rPr>
                <w:spacing w:val="-10"/>
                <w:sz w:val="28"/>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1570" w:type="dxa"/>
            <w:tcBorders>
              <w:top w:val="nil"/>
              <w:bottom w:val="nil"/>
            </w:tcBorders>
          </w:tcPr>
          <w:p>
            <w:pPr>
              <w:pStyle w:val="15"/>
              <w:rPr>
                <w:sz w:val="28"/>
              </w:rPr>
            </w:pPr>
            <w:r>
              <w:rPr>
                <w:sz w:val="28"/>
              </w:rPr>
              <w:t xml:space="preserve">           1.4</w:t>
            </w:r>
          </w:p>
        </w:tc>
        <w:tc>
          <w:tcPr>
            <w:tcW w:w="5983" w:type="dxa"/>
            <w:tcBorders>
              <w:top w:val="nil"/>
              <w:bottom w:val="nil"/>
            </w:tcBorders>
          </w:tcPr>
          <w:p>
            <w:pPr>
              <w:pStyle w:val="15"/>
              <w:spacing w:before="41"/>
              <w:ind w:left="1228"/>
              <w:rPr>
                <w:sz w:val="28"/>
              </w:rPr>
            </w:pPr>
            <w:r>
              <w:rPr>
                <w:sz w:val="28"/>
              </w:rPr>
              <w:t>Performing</w:t>
            </w:r>
            <w:r>
              <w:rPr>
                <w:spacing w:val="-6"/>
                <w:sz w:val="28"/>
              </w:rPr>
              <w:t xml:space="preserve"> </w:t>
            </w:r>
            <w:r>
              <w:rPr>
                <w:sz w:val="28"/>
              </w:rPr>
              <w:t>The</w:t>
            </w:r>
            <w:r>
              <w:rPr>
                <w:spacing w:val="-4"/>
                <w:sz w:val="28"/>
              </w:rPr>
              <w:t xml:space="preserve"> </w:t>
            </w:r>
            <w:r>
              <w:rPr>
                <w:sz w:val="28"/>
              </w:rPr>
              <w:t>First</w:t>
            </w:r>
            <w:r>
              <w:rPr>
                <w:spacing w:val="-5"/>
                <w:sz w:val="28"/>
              </w:rPr>
              <w:t xml:space="preserve"> </w:t>
            </w:r>
            <w:r>
              <w:rPr>
                <w:spacing w:val="-2"/>
                <w:sz w:val="28"/>
              </w:rPr>
              <w:t>Commit</w:t>
            </w:r>
          </w:p>
        </w:tc>
        <w:tc>
          <w:tcPr>
            <w:tcW w:w="1689" w:type="dxa"/>
            <w:tcBorders>
              <w:top w:val="nil"/>
              <w:bottom w:val="nil"/>
            </w:tcBorders>
          </w:tcPr>
          <w:p>
            <w:pPr>
              <w:pStyle w:val="15"/>
              <w:spacing w:before="110"/>
              <w:ind w:left="11"/>
              <w:jc w:val="center"/>
              <w:rPr>
                <w:sz w:val="28"/>
              </w:rPr>
            </w:pPr>
            <w:r>
              <w:rPr>
                <w:spacing w:val="-10"/>
                <w:sz w:val="28"/>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570" w:type="dxa"/>
            <w:tcBorders>
              <w:top w:val="nil"/>
              <w:bottom w:val="nil"/>
            </w:tcBorders>
          </w:tcPr>
          <w:p>
            <w:pPr>
              <w:pStyle w:val="15"/>
              <w:rPr>
                <w:sz w:val="28"/>
              </w:rPr>
            </w:pPr>
            <w:r>
              <w:rPr>
                <w:sz w:val="28"/>
              </w:rPr>
              <w:t xml:space="preserve">           1.5</w:t>
            </w:r>
          </w:p>
        </w:tc>
        <w:tc>
          <w:tcPr>
            <w:tcW w:w="5983" w:type="dxa"/>
            <w:tcBorders>
              <w:top w:val="nil"/>
              <w:bottom w:val="nil"/>
            </w:tcBorders>
          </w:tcPr>
          <w:p>
            <w:pPr>
              <w:pStyle w:val="15"/>
              <w:spacing w:before="40"/>
              <w:ind w:left="1228"/>
              <w:rPr>
                <w:sz w:val="28"/>
              </w:rPr>
            </w:pPr>
            <w:r>
              <w:rPr>
                <w:sz w:val="28"/>
              </w:rPr>
              <w:t>Push</w:t>
            </w:r>
            <w:r>
              <w:rPr>
                <w:spacing w:val="-4"/>
                <w:sz w:val="28"/>
              </w:rPr>
              <w:t xml:space="preserve"> </w:t>
            </w:r>
            <w:r>
              <w:rPr>
                <w:sz w:val="28"/>
              </w:rPr>
              <w:t>Changes</w:t>
            </w:r>
            <w:r>
              <w:rPr>
                <w:spacing w:val="-7"/>
                <w:sz w:val="28"/>
              </w:rPr>
              <w:t xml:space="preserve"> </w:t>
            </w:r>
            <w:r>
              <w:rPr>
                <w:sz w:val="28"/>
              </w:rPr>
              <w:t>to</w:t>
            </w:r>
            <w:r>
              <w:rPr>
                <w:spacing w:val="-3"/>
                <w:sz w:val="28"/>
              </w:rPr>
              <w:t xml:space="preserve"> </w:t>
            </w:r>
            <w:r>
              <w:rPr>
                <w:spacing w:val="-2"/>
                <w:sz w:val="28"/>
              </w:rPr>
              <w:t>Repository</w:t>
            </w:r>
          </w:p>
        </w:tc>
        <w:tc>
          <w:tcPr>
            <w:tcW w:w="1689" w:type="dxa"/>
            <w:tcBorders>
              <w:top w:val="nil"/>
              <w:bottom w:val="nil"/>
            </w:tcBorders>
          </w:tcPr>
          <w:p>
            <w:pPr>
              <w:pStyle w:val="15"/>
              <w:spacing w:before="109"/>
              <w:ind w:left="11"/>
              <w:jc w:val="center"/>
              <w:rPr>
                <w:sz w:val="28"/>
              </w:rPr>
            </w:pPr>
            <w:r>
              <w:rPr>
                <w:sz w:val="28"/>
              </w:rPr>
              <w:t>7-</w:t>
            </w:r>
            <w:r>
              <w:rPr>
                <w:spacing w:val="-10"/>
                <w:sz w:val="28"/>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1570" w:type="dxa"/>
            <w:tcBorders>
              <w:top w:val="nil"/>
              <w:bottom w:val="nil"/>
            </w:tcBorders>
          </w:tcPr>
          <w:p>
            <w:pPr>
              <w:pStyle w:val="15"/>
              <w:rPr>
                <w:sz w:val="28"/>
              </w:rPr>
            </w:pPr>
            <w:r>
              <w:rPr>
                <w:sz w:val="28"/>
              </w:rPr>
              <w:t xml:space="preserve">           1.6</w:t>
            </w:r>
          </w:p>
        </w:tc>
        <w:tc>
          <w:tcPr>
            <w:tcW w:w="5983" w:type="dxa"/>
            <w:tcBorders>
              <w:top w:val="nil"/>
              <w:bottom w:val="nil"/>
            </w:tcBorders>
          </w:tcPr>
          <w:p>
            <w:pPr>
              <w:pStyle w:val="15"/>
              <w:spacing w:before="39"/>
              <w:ind w:left="1228"/>
              <w:rPr>
                <w:sz w:val="28"/>
              </w:rPr>
            </w:pPr>
            <w:r>
              <w:rPr>
                <w:sz w:val="28"/>
              </w:rPr>
              <w:t>Pull</w:t>
            </w:r>
            <w:r>
              <w:rPr>
                <w:spacing w:val="-5"/>
                <w:sz w:val="28"/>
              </w:rPr>
              <w:t xml:space="preserve"> </w:t>
            </w:r>
            <w:r>
              <w:rPr>
                <w:sz w:val="28"/>
              </w:rPr>
              <w:t>Changes</w:t>
            </w:r>
            <w:r>
              <w:rPr>
                <w:spacing w:val="-5"/>
                <w:sz w:val="28"/>
              </w:rPr>
              <w:t xml:space="preserve"> </w:t>
            </w:r>
            <w:r>
              <w:rPr>
                <w:sz w:val="28"/>
              </w:rPr>
              <w:t>from</w:t>
            </w:r>
            <w:r>
              <w:rPr>
                <w:spacing w:val="-3"/>
                <w:sz w:val="28"/>
              </w:rPr>
              <w:t xml:space="preserve"> </w:t>
            </w:r>
            <w:r>
              <w:rPr>
                <w:spacing w:val="-2"/>
                <w:sz w:val="28"/>
              </w:rPr>
              <w:t>Repository</w:t>
            </w:r>
          </w:p>
        </w:tc>
        <w:tc>
          <w:tcPr>
            <w:tcW w:w="1689" w:type="dxa"/>
            <w:tcBorders>
              <w:top w:val="nil"/>
              <w:bottom w:val="nil"/>
            </w:tcBorders>
          </w:tcPr>
          <w:p>
            <w:pPr>
              <w:pStyle w:val="15"/>
              <w:spacing w:before="109"/>
              <w:ind w:left="11"/>
              <w:jc w:val="center"/>
              <w:rPr>
                <w:sz w:val="28"/>
              </w:rPr>
            </w:pPr>
            <w:r>
              <w:rPr>
                <w:spacing w:val="-10"/>
                <w:sz w:val="28"/>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570" w:type="dxa"/>
            <w:tcBorders>
              <w:top w:val="nil"/>
              <w:bottom w:val="nil"/>
            </w:tcBorders>
          </w:tcPr>
          <w:p>
            <w:pPr>
              <w:pStyle w:val="15"/>
              <w:rPr>
                <w:sz w:val="28"/>
              </w:rPr>
            </w:pPr>
            <w:r>
              <w:rPr>
                <w:sz w:val="28"/>
              </w:rPr>
              <w:t xml:space="preserve">           1.7</w:t>
            </w:r>
          </w:p>
        </w:tc>
        <w:tc>
          <w:tcPr>
            <w:tcW w:w="5983" w:type="dxa"/>
            <w:tcBorders>
              <w:top w:val="nil"/>
              <w:bottom w:val="nil"/>
            </w:tcBorders>
          </w:tcPr>
          <w:p>
            <w:pPr>
              <w:pStyle w:val="15"/>
              <w:spacing w:before="41"/>
              <w:ind w:left="1158"/>
              <w:rPr>
                <w:sz w:val="28"/>
              </w:rPr>
            </w:pPr>
            <w:r>
              <w:rPr>
                <w:sz w:val="28"/>
              </w:rPr>
              <w:t xml:space="preserve"> Credential</w:t>
            </w:r>
            <w:r>
              <w:rPr>
                <w:spacing w:val="-8"/>
                <w:sz w:val="28"/>
              </w:rPr>
              <w:t xml:space="preserve"> </w:t>
            </w:r>
            <w:r>
              <w:rPr>
                <w:spacing w:val="-2"/>
                <w:sz w:val="28"/>
              </w:rPr>
              <w:t>Manager</w:t>
            </w:r>
          </w:p>
        </w:tc>
        <w:tc>
          <w:tcPr>
            <w:tcW w:w="1689" w:type="dxa"/>
            <w:tcBorders>
              <w:top w:val="nil"/>
              <w:bottom w:val="nil"/>
            </w:tcBorders>
          </w:tcPr>
          <w:p>
            <w:pPr>
              <w:pStyle w:val="15"/>
              <w:spacing w:before="108"/>
              <w:ind w:left="11" w:right="3"/>
              <w:jc w:val="center"/>
              <w:rPr>
                <w:sz w:val="28"/>
              </w:rPr>
            </w:pPr>
            <w:r>
              <w:rPr>
                <w:spacing w:val="-5"/>
                <w:sz w:val="28"/>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1570" w:type="dxa"/>
            <w:tcBorders>
              <w:top w:val="nil"/>
              <w:bottom w:val="nil"/>
            </w:tcBorders>
          </w:tcPr>
          <w:p>
            <w:pPr>
              <w:pStyle w:val="15"/>
              <w:rPr>
                <w:sz w:val="28"/>
              </w:rPr>
            </w:pPr>
            <w:r>
              <w:rPr>
                <w:sz w:val="28"/>
              </w:rPr>
              <w:t xml:space="preserve">           1.8</w:t>
            </w:r>
          </w:p>
        </w:tc>
        <w:tc>
          <w:tcPr>
            <w:tcW w:w="5983" w:type="dxa"/>
            <w:tcBorders>
              <w:top w:val="nil"/>
              <w:bottom w:val="nil"/>
            </w:tcBorders>
          </w:tcPr>
          <w:p>
            <w:pPr>
              <w:pStyle w:val="15"/>
              <w:spacing w:before="41"/>
              <w:ind w:left="1158"/>
              <w:rPr>
                <w:sz w:val="28"/>
              </w:rPr>
            </w:pPr>
            <w:r>
              <w:rPr>
                <w:sz w:val="28"/>
              </w:rPr>
              <w:t xml:space="preserve"> Creating</w:t>
            </w:r>
            <w:r>
              <w:rPr>
                <w:spacing w:val="-7"/>
                <w:sz w:val="28"/>
              </w:rPr>
              <w:t xml:space="preserve"> </w:t>
            </w:r>
            <w:r>
              <w:rPr>
                <w:sz w:val="28"/>
              </w:rPr>
              <w:t>A</w:t>
            </w:r>
            <w:r>
              <w:rPr>
                <w:spacing w:val="-2"/>
                <w:sz w:val="28"/>
              </w:rPr>
              <w:t xml:space="preserve"> </w:t>
            </w:r>
            <w:r>
              <w:rPr>
                <w:sz w:val="28"/>
              </w:rPr>
              <w:t>New</w:t>
            </w:r>
            <w:r>
              <w:rPr>
                <w:spacing w:val="-4"/>
                <w:sz w:val="28"/>
              </w:rPr>
              <w:t xml:space="preserve"> </w:t>
            </w:r>
            <w:r>
              <w:rPr>
                <w:spacing w:val="-2"/>
                <w:sz w:val="28"/>
              </w:rPr>
              <w:t>Issue</w:t>
            </w:r>
          </w:p>
        </w:tc>
        <w:tc>
          <w:tcPr>
            <w:tcW w:w="1689" w:type="dxa"/>
            <w:tcBorders>
              <w:top w:val="nil"/>
              <w:bottom w:val="nil"/>
            </w:tcBorders>
          </w:tcPr>
          <w:p>
            <w:pPr>
              <w:pStyle w:val="15"/>
              <w:spacing w:before="110"/>
              <w:ind w:left="11" w:right="3"/>
              <w:jc w:val="center"/>
              <w:rPr>
                <w:sz w:val="28"/>
              </w:rPr>
            </w:pPr>
            <w:r>
              <w:rPr>
                <w:spacing w:val="-5"/>
                <w:sz w:val="28"/>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570" w:type="dxa"/>
            <w:tcBorders>
              <w:top w:val="nil"/>
              <w:bottom w:val="nil"/>
            </w:tcBorders>
          </w:tcPr>
          <w:p>
            <w:pPr>
              <w:pStyle w:val="15"/>
              <w:rPr>
                <w:sz w:val="28"/>
              </w:rPr>
            </w:pPr>
            <w:r>
              <w:rPr>
                <w:sz w:val="28"/>
              </w:rPr>
              <w:t xml:space="preserve">           1.9</w:t>
            </w:r>
          </w:p>
        </w:tc>
        <w:tc>
          <w:tcPr>
            <w:tcW w:w="5983" w:type="dxa"/>
            <w:tcBorders>
              <w:top w:val="nil"/>
              <w:bottom w:val="nil"/>
            </w:tcBorders>
          </w:tcPr>
          <w:p>
            <w:pPr>
              <w:pStyle w:val="15"/>
              <w:spacing w:before="40"/>
              <w:ind w:left="1158"/>
              <w:rPr>
                <w:sz w:val="28"/>
              </w:rPr>
            </w:pPr>
            <w:r>
              <w:rPr>
                <w:sz w:val="28"/>
              </w:rPr>
              <w:t xml:space="preserve"> Pull</w:t>
            </w:r>
            <w:r>
              <w:rPr>
                <w:spacing w:val="-4"/>
                <w:sz w:val="28"/>
              </w:rPr>
              <w:t xml:space="preserve"> </w:t>
            </w:r>
            <w:r>
              <w:rPr>
                <w:spacing w:val="-2"/>
                <w:sz w:val="28"/>
              </w:rPr>
              <w:t>Request</w:t>
            </w:r>
          </w:p>
        </w:tc>
        <w:tc>
          <w:tcPr>
            <w:tcW w:w="1689" w:type="dxa"/>
            <w:tcBorders>
              <w:top w:val="nil"/>
              <w:bottom w:val="nil"/>
            </w:tcBorders>
          </w:tcPr>
          <w:p>
            <w:pPr>
              <w:pStyle w:val="15"/>
              <w:spacing w:before="109"/>
              <w:ind w:left="11"/>
              <w:jc w:val="center"/>
              <w:rPr>
                <w:sz w:val="28"/>
              </w:rPr>
            </w:pPr>
            <w:r>
              <w:rPr>
                <w:spacing w:val="-2"/>
                <w:sz w:val="28"/>
              </w:rPr>
              <w:t>12-</w:t>
            </w:r>
            <w:r>
              <w:rPr>
                <w:spacing w:val="-5"/>
                <w:sz w:val="28"/>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1570" w:type="dxa"/>
            <w:tcBorders>
              <w:top w:val="nil"/>
              <w:bottom w:val="nil"/>
            </w:tcBorders>
          </w:tcPr>
          <w:p>
            <w:pPr>
              <w:pStyle w:val="15"/>
              <w:rPr>
                <w:sz w:val="28"/>
              </w:rPr>
            </w:pPr>
            <w:r>
              <w:rPr>
                <w:sz w:val="28"/>
              </w:rPr>
              <w:t xml:space="preserve">           1.10</w:t>
            </w:r>
          </w:p>
        </w:tc>
        <w:tc>
          <w:tcPr>
            <w:tcW w:w="5983" w:type="dxa"/>
            <w:tcBorders>
              <w:top w:val="nil"/>
              <w:bottom w:val="nil"/>
            </w:tcBorders>
          </w:tcPr>
          <w:p>
            <w:pPr>
              <w:pStyle w:val="15"/>
              <w:spacing w:before="39"/>
              <w:ind w:left="1228"/>
              <w:rPr>
                <w:sz w:val="28"/>
              </w:rPr>
            </w:pPr>
            <w:r>
              <w:rPr>
                <w:color w:val="0D0D0D"/>
                <w:sz w:val="28"/>
              </w:rPr>
              <w:t>Perform</w:t>
            </w:r>
            <w:r>
              <w:rPr>
                <w:color w:val="0D0D0D"/>
                <w:spacing w:val="-6"/>
                <w:sz w:val="28"/>
              </w:rPr>
              <w:t xml:space="preserve"> </w:t>
            </w:r>
            <w:r>
              <w:rPr>
                <w:color w:val="0D0D0D"/>
                <w:sz w:val="28"/>
              </w:rPr>
              <w:t>Merge</w:t>
            </w:r>
            <w:r>
              <w:rPr>
                <w:color w:val="0D0D0D"/>
                <w:spacing w:val="-4"/>
                <w:sz w:val="28"/>
              </w:rPr>
              <w:t xml:space="preserve"> </w:t>
            </w:r>
            <w:r>
              <w:rPr>
                <w:color w:val="0D0D0D"/>
                <w:spacing w:val="-2"/>
                <w:sz w:val="28"/>
              </w:rPr>
              <w:t>Conflict</w:t>
            </w:r>
          </w:p>
        </w:tc>
        <w:tc>
          <w:tcPr>
            <w:tcW w:w="1689" w:type="dxa"/>
            <w:tcBorders>
              <w:top w:val="nil"/>
              <w:bottom w:val="nil"/>
            </w:tcBorders>
          </w:tcPr>
          <w:p>
            <w:pPr>
              <w:pStyle w:val="15"/>
              <w:spacing w:before="109"/>
              <w:ind w:left="11" w:right="3"/>
              <w:jc w:val="center"/>
              <w:rPr>
                <w:sz w:val="28"/>
              </w:rPr>
            </w:pPr>
            <w:r>
              <w:rPr>
                <w:spacing w:val="-5"/>
                <w:sz w:val="28"/>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1570" w:type="dxa"/>
            <w:tcBorders>
              <w:top w:val="nil"/>
              <w:bottom w:val="nil"/>
            </w:tcBorders>
          </w:tcPr>
          <w:p>
            <w:pPr>
              <w:pStyle w:val="15"/>
              <w:rPr>
                <w:sz w:val="28"/>
              </w:rPr>
            </w:pPr>
            <w:r>
              <w:rPr>
                <w:sz w:val="28"/>
              </w:rPr>
              <w:t xml:space="preserve">           1.11</w:t>
            </w:r>
          </w:p>
        </w:tc>
        <w:tc>
          <w:tcPr>
            <w:tcW w:w="5983" w:type="dxa"/>
            <w:tcBorders>
              <w:top w:val="nil"/>
              <w:bottom w:val="nil"/>
            </w:tcBorders>
          </w:tcPr>
          <w:p>
            <w:pPr>
              <w:pStyle w:val="15"/>
              <w:spacing w:before="41"/>
              <w:ind w:left="1228"/>
              <w:rPr>
                <w:sz w:val="28"/>
              </w:rPr>
            </w:pPr>
            <w:r>
              <w:rPr>
                <w:color w:val="0D0D0D"/>
                <w:spacing w:val="-2"/>
                <w:sz w:val="28"/>
              </w:rPr>
              <w:t>Branching</w:t>
            </w:r>
          </w:p>
        </w:tc>
        <w:tc>
          <w:tcPr>
            <w:tcW w:w="1689" w:type="dxa"/>
            <w:tcBorders>
              <w:top w:val="nil"/>
              <w:bottom w:val="nil"/>
            </w:tcBorders>
          </w:tcPr>
          <w:p>
            <w:pPr>
              <w:pStyle w:val="15"/>
              <w:spacing w:before="108"/>
              <w:ind w:left="11" w:right="3"/>
              <w:jc w:val="center"/>
              <w:rPr>
                <w:sz w:val="28"/>
              </w:rPr>
            </w:pPr>
            <w:r>
              <w:rPr>
                <w:spacing w:val="-5"/>
                <w:sz w:val="28"/>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trPr>
        <w:tc>
          <w:tcPr>
            <w:tcW w:w="1570" w:type="dxa"/>
            <w:tcBorders>
              <w:top w:val="nil"/>
              <w:bottom w:val="nil"/>
            </w:tcBorders>
          </w:tcPr>
          <w:p>
            <w:pPr>
              <w:pStyle w:val="15"/>
              <w:rPr>
                <w:sz w:val="28"/>
              </w:rPr>
            </w:pPr>
            <w:r>
              <w:rPr>
                <w:sz w:val="28"/>
              </w:rPr>
              <w:t xml:space="preserve">           1.12</w:t>
            </w:r>
          </w:p>
        </w:tc>
        <w:tc>
          <w:tcPr>
            <w:tcW w:w="5983" w:type="dxa"/>
            <w:tcBorders>
              <w:top w:val="nil"/>
              <w:bottom w:val="nil"/>
            </w:tcBorders>
          </w:tcPr>
          <w:p>
            <w:pPr>
              <w:pStyle w:val="15"/>
              <w:spacing w:before="41"/>
              <w:ind w:left="1228"/>
              <w:rPr>
                <w:sz w:val="28"/>
              </w:rPr>
            </w:pPr>
            <w:r>
              <w:rPr>
                <w:color w:val="0D0D0D"/>
                <w:sz w:val="28"/>
              </w:rPr>
              <w:t>Creating</w:t>
            </w:r>
            <w:r>
              <w:rPr>
                <w:color w:val="0D0D0D"/>
                <w:spacing w:val="-6"/>
                <w:sz w:val="28"/>
              </w:rPr>
              <w:t xml:space="preserve"> </w:t>
            </w:r>
            <w:r>
              <w:rPr>
                <w:color w:val="0D0D0D"/>
                <w:sz w:val="28"/>
              </w:rPr>
              <w:t>Personal</w:t>
            </w:r>
            <w:r>
              <w:rPr>
                <w:color w:val="0D0D0D"/>
                <w:spacing w:val="-9"/>
                <w:sz w:val="28"/>
              </w:rPr>
              <w:t xml:space="preserve"> </w:t>
            </w:r>
            <w:r>
              <w:rPr>
                <w:color w:val="0D0D0D"/>
                <w:sz w:val="28"/>
              </w:rPr>
              <w:t>Access,</w:t>
            </w:r>
            <w:r>
              <w:rPr>
                <w:color w:val="0D0D0D"/>
                <w:spacing w:val="-5"/>
                <w:sz w:val="28"/>
              </w:rPr>
              <w:t xml:space="preserve"> </w:t>
            </w:r>
            <w:r>
              <w:rPr>
                <w:color w:val="0D0D0D"/>
                <w:spacing w:val="-4"/>
                <w:sz w:val="28"/>
              </w:rPr>
              <w:t>Token</w:t>
            </w:r>
          </w:p>
        </w:tc>
        <w:tc>
          <w:tcPr>
            <w:tcW w:w="1689" w:type="dxa"/>
            <w:tcBorders>
              <w:top w:val="nil"/>
              <w:bottom w:val="nil"/>
            </w:tcBorders>
          </w:tcPr>
          <w:p>
            <w:pPr>
              <w:pStyle w:val="15"/>
              <w:spacing w:before="110"/>
              <w:ind w:left="11"/>
              <w:jc w:val="center"/>
              <w:rPr>
                <w:sz w:val="28"/>
              </w:rPr>
            </w:pPr>
            <w:r>
              <w:rPr>
                <w:spacing w:val="-2"/>
                <w:sz w:val="28"/>
              </w:rPr>
              <w:t>17-</w:t>
            </w:r>
            <w:r>
              <w:rPr>
                <w:spacing w:val="-5"/>
                <w:sz w:val="28"/>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1570" w:type="dxa"/>
            <w:tcBorders>
              <w:top w:val="nil"/>
              <w:bottom w:val="nil"/>
            </w:tcBorders>
          </w:tcPr>
          <w:p>
            <w:pPr>
              <w:pStyle w:val="15"/>
              <w:spacing w:before="281"/>
              <w:ind w:left="10"/>
              <w:jc w:val="center"/>
              <w:rPr>
                <w:b/>
                <w:sz w:val="28"/>
              </w:rPr>
            </w:pPr>
            <w:r>
              <w:rPr>
                <w:b/>
                <w:spacing w:val="-10"/>
                <w:sz w:val="28"/>
              </w:rPr>
              <w:t>2</w:t>
            </w:r>
          </w:p>
        </w:tc>
        <w:tc>
          <w:tcPr>
            <w:tcW w:w="5983" w:type="dxa"/>
            <w:tcBorders>
              <w:top w:val="nil"/>
              <w:bottom w:val="nil"/>
            </w:tcBorders>
          </w:tcPr>
          <w:p>
            <w:pPr>
              <w:pStyle w:val="15"/>
              <w:spacing w:before="281"/>
              <w:ind w:left="107"/>
              <w:rPr>
                <w:b/>
                <w:sz w:val="28"/>
              </w:rPr>
            </w:pPr>
            <w:r>
              <w:rPr>
                <w:b/>
                <w:color w:val="0D0D0D"/>
                <w:sz w:val="28"/>
              </w:rPr>
              <w:t>Project</w:t>
            </w:r>
            <w:r>
              <w:rPr>
                <w:b/>
                <w:color w:val="0D0D0D"/>
                <w:spacing w:val="-5"/>
                <w:sz w:val="28"/>
              </w:rPr>
              <w:t xml:space="preserve"> </w:t>
            </w:r>
            <w:r>
              <w:rPr>
                <w:b/>
                <w:color w:val="0D0D0D"/>
                <w:spacing w:val="-4"/>
                <w:sz w:val="28"/>
              </w:rPr>
              <w:t>Works</w:t>
            </w:r>
          </w:p>
        </w:tc>
        <w:tc>
          <w:tcPr>
            <w:tcW w:w="1689" w:type="dxa"/>
            <w:tcBorders>
              <w:top w:val="nil"/>
              <w:bottom w:val="nil"/>
            </w:tcBorders>
            <w:vAlign w:val="center"/>
          </w:tcPr>
          <w:p>
            <w:pPr>
              <w:pStyle w:val="15"/>
              <w:jc w:val="center"/>
              <w:rPr>
                <w:rFonts w:hint="default"/>
                <w:sz w:val="28"/>
                <w:lang w:val="en-IN"/>
              </w:rPr>
            </w:pPr>
            <w:r>
              <w:rPr>
                <w:rFonts w:hint="default"/>
                <w:sz w:val="28"/>
                <w:lang w:val="en-IN"/>
              </w:rPr>
              <w:t>29-29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570" w:type="dxa"/>
            <w:tcBorders>
              <w:top w:val="nil"/>
              <w:bottom w:val="nil"/>
            </w:tcBorders>
          </w:tcPr>
          <w:p>
            <w:pPr>
              <w:pStyle w:val="15"/>
              <w:rPr>
                <w:sz w:val="28"/>
              </w:rPr>
            </w:pPr>
            <w:r>
              <w:rPr>
                <w:sz w:val="28"/>
              </w:rPr>
              <w:t xml:space="preserve">           2.1</w:t>
            </w:r>
          </w:p>
        </w:tc>
        <w:tc>
          <w:tcPr>
            <w:tcW w:w="5983" w:type="dxa"/>
            <w:tcBorders>
              <w:top w:val="nil"/>
              <w:bottom w:val="nil"/>
            </w:tcBorders>
          </w:tcPr>
          <w:p>
            <w:pPr>
              <w:pStyle w:val="15"/>
              <w:spacing w:before="76"/>
              <w:ind w:left="1228"/>
              <w:rPr>
                <w:sz w:val="28"/>
                <w:lang w:val="en-IN"/>
              </w:rPr>
            </w:pPr>
            <w:r>
              <w:rPr>
                <w:spacing w:val="-2"/>
                <w:sz w:val="28"/>
                <w:lang w:val="en-IN"/>
              </w:rPr>
              <w:t>AOSP</w:t>
            </w:r>
          </w:p>
        </w:tc>
        <w:tc>
          <w:tcPr>
            <w:tcW w:w="1689" w:type="dxa"/>
            <w:tcBorders>
              <w:top w:val="nil"/>
              <w:bottom w:val="nil"/>
            </w:tcBorders>
          </w:tcPr>
          <w:p>
            <w:pPr>
              <w:pStyle w:val="15"/>
              <w:spacing w:before="143"/>
              <w:ind w:left="11"/>
              <w:jc w:val="center"/>
              <w:rPr>
                <w:sz w:val="28"/>
              </w:rPr>
            </w:pPr>
            <w:r>
              <w:rPr>
                <w:spacing w:val="-2"/>
                <w:sz w:val="28"/>
              </w:rPr>
              <w:t>29-</w:t>
            </w:r>
            <w:r>
              <w:rPr>
                <w:spacing w:val="-5"/>
                <w:sz w:val="28"/>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570" w:type="dxa"/>
            <w:tcBorders>
              <w:top w:val="nil"/>
              <w:bottom w:val="nil"/>
            </w:tcBorders>
          </w:tcPr>
          <w:p>
            <w:pPr>
              <w:pStyle w:val="15"/>
              <w:rPr>
                <w:sz w:val="28"/>
              </w:rPr>
            </w:pPr>
            <w:r>
              <w:rPr>
                <w:sz w:val="28"/>
              </w:rPr>
              <w:t xml:space="preserve">           2.2</w:t>
            </w:r>
          </w:p>
        </w:tc>
        <w:tc>
          <w:tcPr>
            <w:tcW w:w="5983" w:type="dxa"/>
            <w:tcBorders>
              <w:top w:val="nil"/>
              <w:bottom w:val="nil"/>
            </w:tcBorders>
          </w:tcPr>
          <w:p>
            <w:pPr>
              <w:pStyle w:val="15"/>
              <w:spacing w:before="41"/>
              <w:ind w:left="1228"/>
              <w:rPr>
                <w:rFonts w:hint="default"/>
                <w:sz w:val="28"/>
                <w:lang w:val="en-IN"/>
              </w:rPr>
            </w:pPr>
            <w:r>
              <w:rPr>
                <w:rFonts w:hint="default"/>
                <w:spacing w:val="-4"/>
                <w:sz w:val="28"/>
                <w:lang w:val="en-IN"/>
              </w:rPr>
              <w:t>Visual Studio Code</w:t>
            </w:r>
          </w:p>
        </w:tc>
        <w:tc>
          <w:tcPr>
            <w:tcW w:w="1689" w:type="dxa"/>
            <w:tcBorders>
              <w:top w:val="nil"/>
              <w:bottom w:val="nil"/>
            </w:tcBorders>
          </w:tcPr>
          <w:p>
            <w:pPr>
              <w:pStyle w:val="15"/>
              <w:spacing w:before="110"/>
              <w:ind w:left="11"/>
              <w:jc w:val="center"/>
              <w:rPr>
                <w:sz w:val="28"/>
              </w:rPr>
            </w:pPr>
            <w:r>
              <w:rPr>
                <w:spacing w:val="-2"/>
                <w:sz w:val="28"/>
              </w:rPr>
              <w:t>25-</w:t>
            </w:r>
            <w:r>
              <w:rPr>
                <w:spacing w:val="-5"/>
                <w:sz w:val="28"/>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570" w:type="dxa"/>
            <w:tcBorders>
              <w:top w:val="nil"/>
              <w:bottom w:val="nil"/>
            </w:tcBorders>
          </w:tcPr>
          <w:p>
            <w:pPr>
              <w:pStyle w:val="15"/>
              <w:ind w:firstLine="700" w:firstLineChars="250"/>
              <w:rPr>
                <w:rFonts w:hint="default"/>
                <w:sz w:val="28"/>
                <w:lang w:val="en-IN"/>
              </w:rPr>
            </w:pPr>
            <w:r>
              <w:rPr>
                <w:rFonts w:hint="default"/>
                <w:b/>
                <w:bCs/>
                <w:sz w:val="28"/>
                <w:lang w:val="en-IN"/>
              </w:rPr>
              <w:t>3</w:t>
            </w:r>
          </w:p>
        </w:tc>
        <w:tc>
          <w:tcPr>
            <w:tcW w:w="5983" w:type="dxa"/>
            <w:tcBorders>
              <w:top w:val="nil"/>
              <w:bottom w:val="nil"/>
            </w:tcBorders>
          </w:tcPr>
          <w:p>
            <w:pPr>
              <w:pStyle w:val="15"/>
              <w:spacing w:before="41"/>
              <w:ind w:firstLine="136" w:firstLineChars="50"/>
              <w:rPr>
                <w:rFonts w:hint="default"/>
                <w:spacing w:val="-4"/>
                <w:sz w:val="28"/>
                <w:lang w:val="en-IN"/>
              </w:rPr>
            </w:pPr>
            <w:r>
              <w:rPr>
                <w:rFonts w:hint="default"/>
                <w:b/>
                <w:bCs/>
                <w:spacing w:val="-4"/>
                <w:sz w:val="28"/>
                <w:lang w:val="en-IN"/>
              </w:rPr>
              <w:t>How to Join and Contribute to Open Source</w:t>
            </w:r>
          </w:p>
        </w:tc>
        <w:tc>
          <w:tcPr>
            <w:tcW w:w="1689" w:type="dxa"/>
            <w:tcBorders>
              <w:top w:val="nil"/>
              <w:bottom w:val="nil"/>
            </w:tcBorders>
          </w:tcPr>
          <w:p>
            <w:pPr>
              <w:pStyle w:val="15"/>
              <w:spacing w:before="110"/>
              <w:ind w:left="11"/>
              <w:jc w:val="center"/>
              <w:rPr>
                <w:rFonts w:hint="default"/>
                <w:spacing w:val="-2"/>
                <w:sz w:val="28"/>
                <w:lang w:val="en-IN"/>
              </w:rPr>
            </w:pPr>
            <w:r>
              <w:rPr>
                <w:rFonts w:hint="default"/>
                <w:spacing w:val="-2"/>
                <w:sz w:val="28"/>
                <w:lang w:val="en-IN"/>
              </w:rPr>
              <w:t>34-37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5" w:hRule="atLeast"/>
        </w:trPr>
        <w:tc>
          <w:tcPr>
            <w:tcW w:w="1570" w:type="dxa"/>
            <w:tcBorders>
              <w:top w:val="nil"/>
              <w:bottom w:val="nil"/>
            </w:tcBorders>
          </w:tcPr>
          <w:p>
            <w:pPr>
              <w:pStyle w:val="15"/>
              <w:ind w:firstLine="700" w:firstLineChars="250"/>
              <w:rPr>
                <w:rFonts w:hint="default"/>
                <w:b/>
                <w:bCs/>
                <w:sz w:val="28"/>
                <w:lang w:val="en-IN"/>
              </w:rPr>
            </w:pPr>
            <w:r>
              <w:rPr>
                <w:rFonts w:hint="default"/>
                <w:b/>
                <w:bCs/>
                <w:sz w:val="28"/>
                <w:lang w:val="en-IN"/>
              </w:rPr>
              <w:t>4</w:t>
            </w:r>
          </w:p>
        </w:tc>
        <w:tc>
          <w:tcPr>
            <w:tcW w:w="5983" w:type="dxa"/>
            <w:tcBorders>
              <w:top w:val="nil"/>
              <w:bottom w:val="nil"/>
            </w:tcBorders>
          </w:tcPr>
          <w:p>
            <w:pPr>
              <w:pStyle w:val="15"/>
              <w:spacing w:before="41"/>
              <w:ind w:firstLine="136" w:firstLineChars="50"/>
              <w:rPr>
                <w:rFonts w:hint="default"/>
                <w:b/>
                <w:bCs/>
                <w:spacing w:val="-4"/>
                <w:sz w:val="28"/>
                <w:lang w:val="en-IN"/>
              </w:rPr>
            </w:pPr>
            <w:r>
              <w:rPr>
                <w:rFonts w:hint="default"/>
                <w:b/>
                <w:bCs/>
                <w:spacing w:val="-4"/>
                <w:sz w:val="28"/>
                <w:lang w:val="en-IN"/>
              </w:rPr>
              <w:t>Community Meeting Minutes</w:t>
            </w:r>
          </w:p>
        </w:tc>
        <w:tc>
          <w:tcPr>
            <w:tcW w:w="1689" w:type="dxa"/>
            <w:tcBorders>
              <w:top w:val="nil"/>
              <w:bottom w:val="nil"/>
            </w:tcBorders>
          </w:tcPr>
          <w:p>
            <w:pPr>
              <w:pStyle w:val="15"/>
              <w:spacing w:before="110"/>
              <w:ind w:left="11"/>
              <w:jc w:val="center"/>
              <w:rPr>
                <w:rFonts w:hint="default"/>
                <w:spacing w:val="-2"/>
                <w:sz w:val="28"/>
                <w:lang w:val="en-IN"/>
              </w:rPr>
            </w:pPr>
            <w:r>
              <w:rPr>
                <w:rFonts w:hint="default"/>
                <w:spacing w:val="-2"/>
                <w:sz w:val="28"/>
                <w:lang w:val="en-IN"/>
              </w:rPr>
              <w:t>30 - 33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570" w:type="dxa"/>
            <w:tcBorders>
              <w:top w:val="nil"/>
              <w:bottom w:val="nil"/>
            </w:tcBorders>
          </w:tcPr>
          <w:p>
            <w:pPr>
              <w:pStyle w:val="15"/>
              <w:rPr>
                <w:sz w:val="28"/>
              </w:rPr>
            </w:pPr>
            <w:r>
              <w:rPr>
                <w:sz w:val="28"/>
              </w:rPr>
              <w:t xml:space="preserve">      </w:t>
            </w:r>
            <w:r>
              <w:rPr>
                <w:rFonts w:hint="default"/>
                <w:sz w:val="28"/>
                <w:lang w:val="en-IN"/>
              </w:rPr>
              <w:t xml:space="preserve"> </w:t>
            </w:r>
            <w:r>
              <w:rPr>
                <w:sz w:val="28"/>
              </w:rPr>
              <w:t xml:space="preserve">    4.1</w:t>
            </w:r>
          </w:p>
        </w:tc>
        <w:tc>
          <w:tcPr>
            <w:tcW w:w="5983" w:type="dxa"/>
            <w:tcBorders>
              <w:top w:val="nil"/>
              <w:bottom w:val="nil"/>
            </w:tcBorders>
          </w:tcPr>
          <w:p>
            <w:pPr>
              <w:pStyle w:val="15"/>
              <w:spacing w:before="76"/>
              <w:ind w:left="1228"/>
              <w:rPr>
                <w:sz w:val="28"/>
              </w:rPr>
            </w:pPr>
            <w:r>
              <w:rPr>
                <w:sz w:val="28"/>
              </w:rPr>
              <w:t>Meeting</w:t>
            </w:r>
            <w:r>
              <w:rPr>
                <w:spacing w:val="-6"/>
                <w:sz w:val="28"/>
              </w:rPr>
              <w:t xml:space="preserve"> </w:t>
            </w:r>
            <w:r>
              <w:rPr>
                <w:spacing w:val="-2"/>
                <w:sz w:val="28"/>
              </w:rPr>
              <w:t>Report</w:t>
            </w:r>
          </w:p>
        </w:tc>
        <w:tc>
          <w:tcPr>
            <w:tcW w:w="1689" w:type="dxa"/>
            <w:tcBorders>
              <w:top w:val="nil"/>
              <w:bottom w:val="nil"/>
            </w:tcBorders>
          </w:tcPr>
          <w:p>
            <w:pPr>
              <w:pStyle w:val="15"/>
              <w:spacing w:before="143"/>
              <w:ind w:left="11"/>
              <w:jc w:val="center"/>
              <w:rPr>
                <w:sz w:val="28"/>
              </w:rPr>
            </w:pPr>
            <w:r>
              <w:rPr>
                <w:spacing w:val="-2"/>
                <w:sz w:val="28"/>
              </w:rPr>
              <w:t>30-</w:t>
            </w:r>
            <w:r>
              <w:rPr>
                <w:spacing w:val="-5"/>
                <w:sz w:val="28"/>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1570" w:type="dxa"/>
            <w:tcBorders>
              <w:top w:val="nil"/>
            </w:tcBorders>
          </w:tcPr>
          <w:p>
            <w:pPr>
              <w:pStyle w:val="15"/>
              <w:rPr>
                <w:sz w:val="28"/>
              </w:rPr>
            </w:pPr>
            <w:r>
              <w:rPr>
                <w:sz w:val="28"/>
              </w:rPr>
              <w:t xml:space="preserve">        </w:t>
            </w:r>
            <w:r>
              <w:rPr>
                <w:rFonts w:hint="default"/>
                <w:sz w:val="28"/>
                <w:lang w:val="en-IN"/>
              </w:rPr>
              <w:t xml:space="preserve"> </w:t>
            </w:r>
            <w:r>
              <w:rPr>
                <w:sz w:val="28"/>
              </w:rPr>
              <w:t xml:space="preserve">  4.2</w:t>
            </w:r>
          </w:p>
        </w:tc>
        <w:tc>
          <w:tcPr>
            <w:tcW w:w="5983" w:type="dxa"/>
            <w:tcBorders>
              <w:top w:val="nil"/>
            </w:tcBorders>
          </w:tcPr>
          <w:p>
            <w:pPr>
              <w:pStyle w:val="15"/>
              <w:spacing w:before="41"/>
              <w:ind w:left="1158"/>
              <w:rPr>
                <w:sz w:val="28"/>
              </w:rPr>
            </w:pPr>
            <w:r>
              <w:rPr>
                <w:sz w:val="28"/>
              </w:rPr>
              <w:t>Tech</w:t>
            </w:r>
            <w:r>
              <w:rPr>
                <w:spacing w:val="-4"/>
                <w:sz w:val="28"/>
              </w:rPr>
              <w:t xml:space="preserve"> </w:t>
            </w:r>
            <w:r>
              <w:rPr>
                <w:sz w:val="28"/>
              </w:rPr>
              <w:t>Talk</w:t>
            </w:r>
            <w:r>
              <w:rPr>
                <w:spacing w:val="-3"/>
                <w:sz w:val="28"/>
              </w:rPr>
              <w:t xml:space="preserve"> </w:t>
            </w:r>
            <w:r>
              <w:rPr>
                <w:spacing w:val="-2"/>
                <w:sz w:val="28"/>
              </w:rPr>
              <w:t>Report</w:t>
            </w:r>
          </w:p>
        </w:tc>
        <w:tc>
          <w:tcPr>
            <w:tcW w:w="1689" w:type="dxa"/>
            <w:tcBorders>
              <w:top w:val="nil"/>
            </w:tcBorders>
          </w:tcPr>
          <w:p>
            <w:pPr>
              <w:pStyle w:val="15"/>
              <w:spacing w:before="110"/>
              <w:ind w:left="11"/>
              <w:jc w:val="center"/>
              <w:rPr>
                <w:sz w:val="28"/>
              </w:rPr>
            </w:pPr>
            <w:r>
              <w:rPr>
                <w:spacing w:val="-2"/>
                <w:sz w:val="28"/>
              </w:rPr>
              <w:t>32-</w:t>
            </w:r>
            <w:r>
              <w:rPr>
                <w:spacing w:val="-5"/>
                <w:sz w:val="28"/>
              </w:rPr>
              <w:t>33</w:t>
            </w:r>
          </w:p>
        </w:tc>
      </w:tr>
    </w:tbl>
    <w:p>
      <w:pPr>
        <w:jc w:val="center"/>
        <w:rPr>
          <w:sz w:val="28"/>
        </w:rPr>
        <w:sectPr>
          <w:headerReference r:id="rId4" w:type="default"/>
          <w:pgSz w:w="11910" w:h="16840"/>
          <w:pgMar w:top="1800" w:right="920" w:bottom="280" w:left="1220" w:header="1454" w:footer="0"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rPr>
          <w:sz w:val="72"/>
        </w:rPr>
      </w:pPr>
    </w:p>
    <w:p>
      <w:pPr>
        <w:pStyle w:val="8"/>
        <w:rPr>
          <w:sz w:val="72"/>
        </w:rPr>
      </w:pPr>
    </w:p>
    <w:p>
      <w:pPr>
        <w:pStyle w:val="8"/>
        <w:rPr>
          <w:sz w:val="72"/>
        </w:rPr>
      </w:pPr>
    </w:p>
    <w:p>
      <w:pPr>
        <w:pStyle w:val="8"/>
        <w:rPr>
          <w:sz w:val="72"/>
        </w:rPr>
      </w:pPr>
    </w:p>
    <w:p>
      <w:pPr>
        <w:pStyle w:val="8"/>
        <w:rPr>
          <w:sz w:val="72"/>
        </w:rPr>
      </w:pPr>
    </w:p>
    <w:p>
      <w:pPr>
        <w:pStyle w:val="8"/>
        <w:spacing w:before="650"/>
        <w:rPr>
          <w:sz w:val="72"/>
        </w:rPr>
      </w:pPr>
    </w:p>
    <w:p>
      <w:pPr>
        <w:pStyle w:val="14"/>
        <w:numPr>
          <w:ilvl w:val="0"/>
          <w:numId w:val="1"/>
        </w:numPr>
        <w:tabs>
          <w:tab w:val="left" w:pos="540"/>
        </w:tabs>
        <w:ind w:left="540" w:right="300" w:hanging="540"/>
        <w:jc w:val="center"/>
        <w:rPr>
          <w:b/>
          <w:sz w:val="72"/>
        </w:rPr>
      </w:pPr>
      <w:r>
        <w:rPr>
          <w:b/>
          <w:sz w:val="72"/>
        </w:rPr>
        <w:t>Lab</w:t>
      </w:r>
      <w:r>
        <w:rPr>
          <w:b/>
          <w:spacing w:val="-1"/>
          <w:sz w:val="72"/>
        </w:rPr>
        <w:t xml:space="preserve"> </w:t>
      </w:r>
      <w:r>
        <w:rPr>
          <w:b/>
          <w:spacing w:val="-2"/>
          <w:sz w:val="72"/>
        </w:rPr>
        <w:t>Procedures</w:t>
      </w:r>
    </w:p>
    <w:p>
      <w:pPr>
        <w:jc w:val="center"/>
        <w:rPr>
          <w:sz w:val="72"/>
        </w:rPr>
        <w:sectPr>
          <w:headerReference r:id="rId5" w:type="default"/>
          <w:pgSz w:w="11910" w:h="16840"/>
          <w:pgMar w:top="1920" w:right="920" w:bottom="280" w:left="1220" w:header="0" w:footer="0"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rPr>
          <w:b/>
          <w:sz w:val="28"/>
        </w:rPr>
      </w:pPr>
    </w:p>
    <w:p>
      <w:pPr>
        <w:pStyle w:val="8"/>
        <w:spacing w:before="132"/>
        <w:rPr>
          <w:b/>
          <w:sz w:val="28"/>
        </w:rPr>
      </w:pPr>
    </w:p>
    <w:p>
      <w:pPr>
        <w:pStyle w:val="4"/>
        <w:numPr>
          <w:ilvl w:val="1"/>
          <w:numId w:val="1"/>
        </w:numPr>
        <w:tabs>
          <w:tab w:val="left" w:pos="419"/>
        </w:tabs>
        <w:ind w:left="419" w:right="298" w:hanging="419"/>
        <w:jc w:val="center"/>
        <w:rPr>
          <w:sz w:val="32"/>
          <w:szCs w:val="32"/>
        </w:rPr>
      </w:pPr>
      <w:r>
        <w:rPr>
          <w:sz w:val="32"/>
          <w:szCs w:val="32"/>
        </w:rPr>
        <w:t xml:space="preserve"> Procedure</w:t>
      </w:r>
      <w:r>
        <w:rPr>
          <w:spacing w:val="-6"/>
          <w:sz w:val="32"/>
          <w:szCs w:val="32"/>
        </w:rPr>
        <w:t xml:space="preserve"> </w:t>
      </w:r>
      <w:r>
        <w:rPr>
          <w:sz w:val="32"/>
          <w:szCs w:val="32"/>
        </w:rPr>
        <w:t>1:</w:t>
      </w:r>
      <w:r>
        <w:rPr>
          <w:spacing w:val="-4"/>
          <w:sz w:val="32"/>
          <w:szCs w:val="32"/>
        </w:rPr>
        <w:t xml:space="preserve"> </w:t>
      </w:r>
      <w:r>
        <w:rPr>
          <w:sz w:val="32"/>
          <w:szCs w:val="32"/>
        </w:rPr>
        <w:t>Git</w:t>
      </w:r>
      <w:r>
        <w:rPr>
          <w:spacing w:val="-3"/>
          <w:sz w:val="32"/>
          <w:szCs w:val="32"/>
        </w:rPr>
        <w:t xml:space="preserve"> </w:t>
      </w:r>
      <w:r>
        <w:rPr>
          <w:spacing w:val="-2"/>
          <w:sz w:val="32"/>
          <w:szCs w:val="32"/>
        </w:rPr>
        <w:t>Commands</w:t>
      </w:r>
    </w:p>
    <w:p>
      <w:pPr>
        <w:pStyle w:val="8"/>
        <w:spacing w:before="252"/>
        <w:rPr>
          <w:b/>
          <w:sz w:val="28"/>
        </w:rPr>
      </w:pPr>
    </w:p>
    <w:p>
      <w:pPr>
        <w:pStyle w:val="8"/>
        <w:spacing w:before="1"/>
        <w:ind w:left="220"/>
      </w:pPr>
      <w:r>
        <w:t>Clone</w:t>
      </w:r>
      <w:r>
        <w:rPr>
          <w:spacing w:val="-2"/>
        </w:rPr>
        <w:t xml:space="preserve"> </w:t>
      </w:r>
      <w:r>
        <w:t>-</w:t>
      </w:r>
      <w:r>
        <w:rPr>
          <w:spacing w:val="-1"/>
        </w:rPr>
        <w:t xml:space="preserve"> </w:t>
      </w:r>
      <w:r>
        <w:t>Clone</w:t>
      </w:r>
      <w:r>
        <w:rPr>
          <w:spacing w:val="-2"/>
        </w:rPr>
        <w:t xml:space="preserve"> </w:t>
      </w:r>
      <w:r>
        <w:t>a</w:t>
      </w:r>
      <w:r>
        <w:rPr>
          <w:spacing w:val="-1"/>
        </w:rPr>
        <w:t xml:space="preserve"> </w:t>
      </w:r>
      <w:r>
        <w:t>repository</w:t>
      </w:r>
      <w:r>
        <w:rPr>
          <w:spacing w:val="1"/>
        </w:rPr>
        <w:t xml:space="preserve"> </w:t>
      </w:r>
      <w:r>
        <w:t>into</w:t>
      </w:r>
      <w:r>
        <w:rPr>
          <w:spacing w:val="-3"/>
        </w:rPr>
        <w:t xml:space="preserve"> </w:t>
      </w:r>
      <w:r>
        <w:t>a new</w:t>
      </w:r>
      <w:r>
        <w:rPr>
          <w:spacing w:val="-1"/>
        </w:rPr>
        <w:t xml:space="preserve"> </w:t>
      </w:r>
      <w:r>
        <w:rPr>
          <w:spacing w:val="-2"/>
        </w:rPr>
        <w:t>directory</w:t>
      </w:r>
    </w:p>
    <w:p>
      <w:pPr>
        <w:pStyle w:val="8"/>
      </w:pPr>
    </w:p>
    <w:p>
      <w:pPr>
        <w:pStyle w:val="8"/>
      </w:pPr>
    </w:p>
    <w:p>
      <w:pPr>
        <w:pStyle w:val="8"/>
        <w:spacing w:line="720" w:lineRule="auto"/>
        <w:ind w:left="220" w:right="2907"/>
      </w:pPr>
      <w:r>
        <w:t>Init</w:t>
      </w:r>
      <w:r>
        <w:rPr>
          <w:spacing w:val="-4"/>
        </w:rPr>
        <w:t xml:space="preserve"> </w:t>
      </w:r>
      <w:r>
        <w:t>-</w:t>
      </w:r>
      <w:r>
        <w:rPr>
          <w:spacing w:val="-5"/>
        </w:rPr>
        <w:t xml:space="preserve"> </w:t>
      </w:r>
      <w:r>
        <w:t>Create</w:t>
      </w:r>
      <w:r>
        <w:rPr>
          <w:spacing w:val="-3"/>
        </w:rPr>
        <w:t xml:space="preserve"> </w:t>
      </w:r>
      <w:r>
        <w:t>an</w:t>
      </w:r>
      <w:r>
        <w:rPr>
          <w:spacing w:val="-4"/>
        </w:rPr>
        <w:t xml:space="preserve"> </w:t>
      </w:r>
      <w:r>
        <w:t>empty</w:t>
      </w:r>
      <w:r>
        <w:rPr>
          <w:spacing w:val="-4"/>
        </w:rPr>
        <w:t xml:space="preserve"> </w:t>
      </w:r>
      <w:r>
        <w:t>Git</w:t>
      </w:r>
      <w:r>
        <w:rPr>
          <w:spacing w:val="-4"/>
        </w:rPr>
        <w:t xml:space="preserve"> </w:t>
      </w:r>
      <w:r>
        <w:t>repository</w:t>
      </w:r>
      <w:r>
        <w:rPr>
          <w:spacing w:val="-4"/>
        </w:rPr>
        <w:t xml:space="preserve"> </w:t>
      </w:r>
      <w:r>
        <w:t>or</w:t>
      </w:r>
      <w:r>
        <w:rPr>
          <w:spacing w:val="-3"/>
        </w:rPr>
        <w:t xml:space="preserve"> </w:t>
      </w:r>
      <w:r>
        <w:t>reinitialize</w:t>
      </w:r>
      <w:r>
        <w:rPr>
          <w:spacing w:val="-5"/>
        </w:rPr>
        <w:t xml:space="preserve"> </w:t>
      </w:r>
      <w:r>
        <w:t>an</w:t>
      </w:r>
      <w:r>
        <w:rPr>
          <w:spacing w:val="-2"/>
        </w:rPr>
        <w:t xml:space="preserve"> </w:t>
      </w:r>
      <w:r>
        <w:t>existing</w:t>
      </w:r>
      <w:r>
        <w:rPr>
          <w:spacing w:val="-6"/>
        </w:rPr>
        <w:t xml:space="preserve"> </w:t>
      </w:r>
      <w:r>
        <w:t>one Add - Add file contents to the index</w:t>
      </w:r>
    </w:p>
    <w:p>
      <w:pPr>
        <w:pStyle w:val="8"/>
        <w:spacing w:line="720" w:lineRule="auto"/>
        <w:ind w:left="220" w:right="3817"/>
      </w:pPr>
      <w:r>
        <w:t>Mv</w:t>
      </w:r>
      <w:r>
        <w:rPr>
          <w:spacing w:val="-4"/>
        </w:rPr>
        <w:t xml:space="preserve"> </w:t>
      </w:r>
      <w:r>
        <w:t>-</w:t>
      </w:r>
      <w:r>
        <w:rPr>
          <w:spacing w:val="-5"/>
        </w:rPr>
        <w:t xml:space="preserve"> </w:t>
      </w:r>
      <w:r>
        <w:t>Move</w:t>
      </w:r>
      <w:r>
        <w:rPr>
          <w:spacing w:val="-5"/>
        </w:rPr>
        <w:t xml:space="preserve"> </w:t>
      </w:r>
      <w:r>
        <w:t>or</w:t>
      </w:r>
      <w:r>
        <w:rPr>
          <w:spacing w:val="-3"/>
        </w:rPr>
        <w:t xml:space="preserve"> </w:t>
      </w:r>
      <w:r>
        <w:t>rename</w:t>
      </w:r>
      <w:r>
        <w:rPr>
          <w:spacing w:val="-3"/>
        </w:rPr>
        <w:t xml:space="preserve"> </w:t>
      </w:r>
      <w:r>
        <w:t>a</w:t>
      </w:r>
      <w:r>
        <w:rPr>
          <w:spacing w:val="-5"/>
        </w:rPr>
        <w:t xml:space="preserve"> </w:t>
      </w:r>
      <w:r>
        <w:t>file,</w:t>
      </w:r>
      <w:r>
        <w:rPr>
          <w:spacing w:val="-4"/>
        </w:rPr>
        <w:t xml:space="preserve"> </w:t>
      </w:r>
      <w:r>
        <w:t>a</w:t>
      </w:r>
      <w:r>
        <w:rPr>
          <w:spacing w:val="-3"/>
        </w:rPr>
        <w:t xml:space="preserve"> </w:t>
      </w:r>
      <w:r>
        <w:t>directory, or</w:t>
      </w:r>
      <w:r>
        <w:rPr>
          <w:spacing w:val="-5"/>
        </w:rPr>
        <w:t xml:space="preserve"> </w:t>
      </w:r>
      <w:r>
        <w:t>a</w:t>
      </w:r>
      <w:r>
        <w:rPr>
          <w:spacing w:val="-5"/>
        </w:rPr>
        <w:t xml:space="preserve"> </w:t>
      </w:r>
      <w:r>
        <w:t>symlink Restore - Restore working tree and from the index</w:t>
      </w:r>
    </w:p>
    <w:p>
      <w:pPr>
        <w:pStyle w:val="8"/>
        <w:spacing w:line="720" w:lineRule="auto"/>
        <w:ind w:left="220" w:right="2907"/>
      </w:pPr>
      <w:r>
        <w:t>Bisect - Use binary search to find the commit that introduced a bug Diff</w:t>
      </w:r>
      <w:r>
        <w:rPr>
          <w:spacing w:val="-5"/>
        </w:rPr>
        <w:t xml:space="preserve"> </w:t>
      </w:r>
      <w:r>
        <w:t>-</w:t>
      </w:r>
      <w:r>
        <w:rPr>
          <w:spacing w:val="-3"/>
        </w:rPr>
        <w:t xml:space="preserve"> </w:t>
      </w:r>
      <w:r>
        <w:t>Show</w:t>
      </w:r>
      <w:r>
        <w:rPr>
          <w:spacing w:val="-7"/>
        </w:rPr>
        <w:t xml:space="preserve"> </w:t>
      </w:r>
      <w:r>
        <w:t>changes</w:t>
      </w:r>
      <w:r>
        <w:rPr>
          <w:spacing w:val="-2"/>
        </w:rPr>
        <w:t xml:space="preserve"> </w:t>
      </w:r>
      <w:r>
        <w:t>between</w:t>
      </w:r>
      <w:r>
        <w:rPr>
          <w:spacing w:val="-2"/>
        </w:rPr>
        <w:t xml:space="preserve"> </w:t>
      </w:r>
      <w:r>
        <w:t>commits,</w:t>
      </w:r>
      <w:r>
        <w:rPr>
          <w:spacing w:val="-7"/>
        </w:rPr>
        <w:t xml:space="preserve"> </w:t>
      </w:r>
      <w:r>
        <w:t>commit</w:t>
      </w:r>
      <w:r>
        <w:rPr>
          <w:spacing w:val="-6"/>
        </w:rPr>
        <w:t xml:space="preserve"> </w:t>
      </w:r>
      <w:r>
        <w:t>and</w:t>
      </w:r>
      <w:r>
        <w:rPr>
          <w:spacing w:val="-2"/>
        </w:rPr>
        <w:t xml:space="preserve"> </w:t>
      </w:r>
      <w:r>
        <w:t>working</w:t>
      </w:r>
      <w:r>
        <w:rPr>
          <w:spacing w:val="-4"/>
        </w:rPr>
        <w:t xml:space="preserve"> </w:t>
      </w:r>
      <w:r>
        <w:t>tree,etc Grep - Print lines matching a pattern</w:t>
      </w:r>
    </w:p>
    <w:p>
      <w:pPr>
        <w:pStyle w:val="8"/>
        <w:ind w:left="220"/>
      </w:pPr>
      <w:r>
        <w:t>Log</w:t>
      </w:r>
      <w:r>
        <w:rPr>
          <w:spacing w:val="-3"/>
        </w:rPr>
        <w:t xml:space="preserve"> </w:t>
      </w:r>
      <w:r>
        <w:t>-</w:t>
      </w:r>
      <w:r>
        <w:rPr>
          <w:spacing w:val="-2"/>
        </w:rPr>
        <w:t xml:space="preserve"> </w:t>
      </w:r>
      <w:r>
        <w:t>Show</w:t>
      </w:r>
      <w:r>
        <w:rPr>
          <w:spacing w:val="-2"/>
        </w:rPr>
        <w:t xml:space="preserve"> </w:t>
      </w:r>
      <w:r>
        <w:t xml:space="preserve">content </w:t>
      </w:r>
      <w:r>
        <w:rPr>
          <w:spacing w:val="-4"/>
        </w:rPr>
        <w:t>logs</w:t>
      </w:r>
    </w:p>
    <w:p>
      <w:pPr>
        <w:pStyle w:val="8"/>
      </w:pPr>
    </w:p>
    <w:p>
      <w:pPr>
        <w:pStyle w:val="8"/>
      </w:pPr>
    </w:p>
    <w:p>
      <w:pPr>
        <w:pStyle w:val="8"/>
        <w:spacing w:line="720" w:lineRule="auto"/>
        <w:ind w:left="220" w:right="5356"/>
      </w:pPr>
      <w:r>
        <w:t>Show - Show various types of objects Status - Show the working tree status Branch - List, create or delete branches Commit</w:t>
      </w:r>
      <w:r>
        <w:rPr>
          <w:spacing w:val="-11"/>
        </w:rPr>
        <w:t xml:space="preserve"> </w:t>
      </w:r>
      <w:r>
        <w:t>-</w:t>
      </w:r>
      <w:r>
        <w:rPr>
          <w:spacing w:val="-5"/>
        </w:rPr>
        <w:t xml:space="preserve"> </w:t>
      </w:r>
      <w:r>
        <w:t>Record</w:t>
      </w:r>
      <w:r>
        <w:rPr>
          <w:spacing w:val="-4"/>
        </w:rPr>
        <w:t xml:space="preserve"> </w:t>
      </w:r>
      <w:r>
        <w:t>changes</w:t>
      </w:r>
      <w:r>
        <w:rPr>
          <w:spacing w:val="-4"/>
        </w:rPr>
        <w:t xml:space="preserve"> </w:t>
      </w:r>
      <w:r>
        <w:t>to</w:t>
      </w:r>
      <w:r>
        <w:rPr>
          <w:spacing w:val="-6"/>
        </w:rPr>
        <w:t xml:space="preserve"> </w:t>
      </w:r>
      <w:r>
        <w:t>the</w:t>
      </w:r>
      <w:r>
        <w:rPr>
          <w:spacing w:val="-7"/>
        </w:rPr>
        <w:t xml:space="preserve"> </w:t>
      </w:r>
      <w:r>
        <w:t>repository</w:t>
      </w:r>
    </w:p>
    <w:p>
      <w:pPr>
        <w:pStyle w:val="8"/>
        <w:spacing w:line="720" w:lineRule="auto"/>
        <w:ind w:left="220" w:right="3817"/>
      </w:pPr>
      <w:r>
        <w:t>Merge</w:t>
      </w:r>
      <w:r>
        <w:rPr>
          <w:spacing w:val="-4"/>
        </w:rPr>
        <w:t xml:space="preserve"> </w:t>
      </w:r>
      <w:r>
        <w:t>-</w:t>
      </w:r>
      <w:r>
        <w:rPr>
          <w:spacing w:val="-6"/>
        </w:rPr>
        <w:t xml:space="preserve"> </w:t>
      </w:r>
      <w:r>
        <w:t>Join</w:t>
      </w:r>
      <w:r>
        <w:rPr>
          <w:spacing w:val="-5"/>
        </w:rPr>
        <w:t xml:space="preserve"> </w:t>
      </w:r>
      <w:r>
        <w:t>two</w:t>
      </w:r>
      <w:r>
        <w:rPr>
          <w:spacing w:val="-5"/>
        </w:rPr>
        <w:t xml:space="preserve"> </w:t>
      </w:r>
      <w:r>
        <w:t>or</w:t>
      </w:r>
      <w:r>
        <w:rPr>
          <w:spacing w:val="-6"/>
        </w:rPr>
        <w:t xml:space="preserve"> </w:t>
      </w:r>
      <w:r>
        <w:t>more</w:t>
      </w:r>
      <w:r>
        <w:rPr>
          <w:spacing w:val="-4"/>
        </w:rPr>
        <w:t xml:space="preserve"> </w:t>
      </w:r>
      <w:r>
        <w:t>development</w:t>
      </w:r>
      <w:r>
        <w:rPr>
          <w:spacing w:val="-5"/>
        </w:rPr>
        <w:t xml:space="preserve"> </w:t>
      </w:r>
      <w:r>
        <w:t>histories</w:t>
      </w:r>
      <w:r>
        <w:rPr>
          <w:spacing w:val="-5"/>
        </w:rPr>
        <w:t xml:space="preserve"> </w:t>
      </w:r>
      <w:r>
        <w:t>together Rebase - Reapply commits on top of another base tip Switch - Switch branches</w:t>
      </w:r>
    </w:p>
    <w:p>
      <w:pPr>
        <w:spacing w:line="720" w:lineRule="auto"/>
        <w:sectPr>
          <w:headerReference r:id="rId6" w:type="default"/>
          <w:footerReference r:id="rId7" w:type="default"/>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pgNumType w:start="1"/>
          <w:cols w:space="720" w:num="1"/>
        </w:sectPr>
      </w:pPr>
    </w:p>
    <w:p>
      <w:pPr>
        <w:pStyle w:val="8"/>
      </w:pPr>
    </w:p>
    <w:p>
      <w:pPr>
        <w:pStyle w:val="8"/>
      </w:pPr>
    </w:p>
    <w:p>
      <w:pPr>
        <w:pStyle w:val="8"/>
        <w:spacing w:before="40"/>
      </w:pPr>
    </w:p>
    <w:p>
      <w:pPr>
        <w:pStyle w:val="8"/>
        <w:spacing w:before="1" w:line="720" w:lineRule="auto"/>
        <w:ind w:left="220" w:right="3002"/>
      </w:pPr>
      <w:r>
        <w:t>Tag</w:t>
      </w:r>
      <w:r>
        <w:rPr>
          <w:spacing w:val="-4"/>
        </w:rPr>
        <w:t xml:space="preserve"> </w:t>
      </w:r>
      <w:r>
        <w:t>-</w:t>
      </w:r>
      <w:r>
        <w:rPr>
          <w:spacing w:val="-3"/>
        </w:rPr>
        <w:t xml:space="preserve"> </w:t>
      </w:r>
      <w:r>
        <w:t>Create,</w:t>
      </w:r>
      <w:r>
        <w:rPr>
          <w:spacing w:val="-2"/>
        </w:rPr>
        <w:t xml:space="preserve"> </w:t>
      </w:r>
      <w:r>
        <w:t>list,</w:t>
      </w:r>
      <w:r>
        <w:rPr>
          <w:spacing w:val="-4"/>
        </w:rPr>
        <w:t xml:space="preserve"> </w:t>
      </w:r>
      <w:r>
        <w:t>delete</w:t>
      </w:r>
      <w:r>
        <w:rPr>
          <w:spacing w:val="-5"/>
        </w:rPr>
        <w:t xml:space="preserve"> </w:t>
      </w:r>
      <w:r>
        <w:t>or</w:t>
      </w:r>
      <w:r>
        <w:rPr>
          <w:spacing w:val="-3"/>
        </w:rPr>
        <w:t xml:space="preserve"> </w:t>
      </w:r>
      <w:r>
        <w:t>verify</w:t>
      </w:r>
      <w:r>
        <w:rPr>
          <w:spacing w:val="-4"/>
        </w:rPr>
        <w:t xml:space="preserve"> </w:t>
      </w:r>
      <w:r>
        <w:t>a</w:t>
      </w:r>
      <w:r>
        <w:rPr>
          <w:spacing w:val="-3"/>
        </w:rPr>
        <w:t xml:space="preserve"> </w:t>
      </w:r>
      <w:r>
        <w:t>tag</w:t>
      </w:r>
      <w:r>
        <w:rPr>
          <w:spacing w:val="-4"/>
        </w:rPr>
        <w:t xml:space="preserve"> </w:t>
      </w:r>
      <w:r>
        <w:t>object</w:t>
      </w:r>
      <w:r>
        <w:rPr>
          <w:spacing w:val="-4"/>
        </w:rPr>
        <w:t xml:space="preserve"> </w:t>
      </w:r>
      <w:r>
        <w:t>signed</w:t>
      </w:r>
      <w:r>
        <w:rPr>
          <w:spacing w:val="-2"/>
        </w:rPr>
        <w:t xml:space="preserve"> </w:t>
      </w:r>
      <w:r>
        <w:t>with</w:t>
      </w:r>
      <w:r>
        <w:rPr>
          <w:spacing w:val="-6"/>
        </w:rPr>
        <w:t xml:space="preserve"> </w:t>
      </w:r>
      <w:r>
        <w:t>GPG Fetch - Download objects and refs from another repository</w:t>
      </w:r>
    </w:p>
    <w:p>
      <w:pPr>
        <w:pStyle w:val="8"/>
        <w:spacing w:line="720" w:lineRule="auto"/>
        <w:ind w:left="220" w:right="2224"/>
      </w:pPr>
      <w:r>
        <w:t>Pull</w:t>
      </w:r>
      <w:r>
        <w:rPr>
          <w:spacing w:val="-5"/>
        </w:rPr>
        <w:t xml:space="preserve"> </w:t>
      </w:r>
      <w:r>
        <w:t>-</w:t>
      </w:r>
      <w:r>
        <w:rPr>
          <w:spacing w:val="-4"/>
        </w:rPr>
        <w:t xml:space="preserve"> </w:t>
      </w:r>
      <w:r>
        <w:t>Fetch</w:t>
      </w:r>
      <w:r>
        <w:rPr>
          <w:spacing w:val="-3"/>
        </w:rPr>
        <w:t xml:space="preserve"> </w:t>
      </w:r>
      <w:r>
        <w:t>from</w:t>
      </w:r>
      <w:r>
        <w:rPr>
          <w:spacing w:val="-2"/>
        </w:rPr>
        <w:t xml:space="preserve"> </w:t>
      </w:r>
      <w:r>
        <w:t>and</w:t>
      </w:r>
      <w:r>
        <w:rPr>
          <w:spacing w:val="-3"/>
        </w:rPr>
        <w:t xml:space="preserve"> </w:t>
      </w:r>
      <w:r>
        <w:t>integrate</w:t>
      </w:r>
      <w:r>
        <w:rPr>
          <w:spacing w:val="-3"/>
        </w:rPr>
        <w:t xml:space="preserve"> </w:t>
      </w:r>
      <w:r>
        <w:t>with</w:t>
      </w:r>
      <w:r>
        <w:rPr>
          <w:spacing w:val="-3"/>
        </w:rPr>
        <w:t xml:space="preserve"> </w:t>
      </w:r>
      <w:r>
        <w:t>another</w:t>
      </w:r>
      <w:r>
        <w:rPr>
          <w:spacing w:val="-4"/>
        </w:rPr>
        <w:t xml:space="preserve"> </w:t>
      </w:r>
      <w:r>
        <w:t>repository</w:t>
      </w:r>
      <w:r>
        <w:rPr>
          <w:spacing w:val="-2"/>
        </w:rPr>
        <w:t xml:space="preserve"> </w:t>
      </w:r>
      <w:r>
        <w:t>or</w:t>
      </w:r>
      <w:r>
        <w:rPr>
          <w:spacing w:val="-4"/>
        </w:rPr>
        <w:t xml:space="preserve"> </w:t>
      </w:r>
      <w:r>
        <w:t>a</w:t>
      </w:r>
      <w:r>
        <w:rPr>
          <w:spacing w:val="-3"/>
        </w:rPr>
        <w:t xml:space="preserve"> </w:t>
      </w:r>
      <w:r>
        <w:t>local</w:t>
      </w:r>
      <w:r>
        <w:rPr>
          <w:spacing w:val="-3"/>
        </w:rPr>
        <w:t xml:space="preserve"> </w:t>
      </w:r>
      <w:r>
        <w:t>branch Push - Update remote refs along with associated objects</w:t>
      </w:r>
    </w:p>
    <w:p>
      <w:pPr>
        <w:spacing w:line="720" w:lineRule="auto"/>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2"/>
        <w:rPr>
          <w:sz w:val="28"/>
        </w:rPr>
      </w:pPr>
    </w:p>
    <w:p>
      <w:pPr>
        <w:pStyle w:val="4"/>
        <w:numPr>
          <w:ilvl w:val="1"/>
          <w:numId w:val="1"/>
        </w:numPr>
        <w:tabs>
          <w:tab w:val="left" w:pos="2834"/>
        </w:tabs>
        <w:ind w:left="2834" w:hanging="418"/>
        <w:jc w:val="left"/>
        <w:rPr>
          <w:sz w:val="32"/>
          <w:szCs w:val="32"/>
        </w:rPr>
      </w:pPr>
      <w:r>
        <w:rPr>
          <w:sz w:val="32"/>
          <w:szCs w:val="32"/>
        </w:rPr>
        <w:t xml:space="preserve"> Procedure</w:t>
      </w:r>
      <w:r>
        <w:rPr>
          <w:spacing w:val="-6"/>
          <w:sz w:val="32"/>
          <w:szCs w:val="32"/>
        </w:rPr>
        <w:t xml:space="preserve"> </w:t>
      </w:r>
      <w:r>
        <w:rPr>
          <w:sz w:val="32"/>
          <w:szCs w:val="32"/>
        </w:rPr>
        <w:t>2:</w:t>
      </w:r>
      <w:r>
        <w:rPr>
          <w:spacing w:val="-4"/>
          <w:sz w:val="32"/>
          <w:szCs w:val="32"/>
        </w:rPr>
        <w:t xml:space="preserve"> </w:t>
      </w:r>
      <w:r>
        <w:rPr>
          <w:sz w:val="32"/>
          <w:szCs w:val="32"/>
        </w:rPr>
        <w:t>Cloning</w:t>
      </w:r>
      <w:r>
        <w:rPr>
          <w:spacing w:val="-5"/>
          <w:sz w:val="32"/>
          <w:szCs w:val="32"/>
        </w:rPr>
        <w:t xml:space="preserve"> </w:t>
      </w:r>
      <w:r>
        <w:rPr>
          <w:sz w:val="32"/>
          <w:szCs w:val="32"/>
        </w:rPr>
        <w:t>A</w:t>
      </w:r>
      <w:r>
        <w:rPr>
          <w:spacing w:val="-5"/>
          <w:sz w:val="32"/>
          <w:szCs w:val="32"/>
        </w:rPr>
        <w:t xml:space="preserve"> </w:t>
      </w:r>
      <w:r>
        <w:rPr>
          <w:spacing w:val="-2"/>
          <w:sz w:val="32"/>
          <w:szCs w:val="32"/>
        </w:rPr>
        <w:t>Repository</w:t>
      </w:r>
    </w:p>
    <w:p>
      <w:pPr>
        <w:pStyle w:val="8"/>
        <w:rPr>
          <w:b/>
          <w:sz w:val="28"/>
        </w:rPr>
      </w:pPr>
    </w:p>
    <w:p>
      <w:pPr>
        <w:pStyle w:val="8"/>
        <w:rPr>
          <w:b/>
          <w:sz w:val="28"/>
        </w:rPr>
      </w:pPr>
    </w:p>
    <w:p>
      <w:pPr>
        <w:pStyle w:val="8"/>
        <w:spacing w:before="1"/>
        <w:ind w:left="220"/>
      </w:pPr>
      <w:r>
        <w:t>Step</w:t>
      </w:r>
      <w:r>
        <w:rPr>
          <w:spacing w:val="-5"/>
        </w:rPr>
        <w:t xml:space="preserve"> </w:t>
      </w:r>
      <w:r>
        <w:t>1:</w:t>
      </w:r>
      <w:r>
        <w:rPr>
          <w:spacing w:val="-1"/>
        </w:rPr>
        <w:t xml:space="preserve"> </w:t>
      </w:r>
      <w:r>
        <w:t>Install</w:t>
      </w:r>
      <w:r>
        <w:rPr>
          <w:spacing w:val="-1"/>
        </w:rPr>
        <w:t xml:space="preserve"> </w:t>
      </w:r>
      <w:r>
        <w:rPr>
          <w:spacing w:val="-5"/>
        </w:rPr>
        <w:t>Git</w:t>
      </w:r>
    </w:p>
    <w:p>
      <w:pPr>
        <w:pStyle w:val="8"/>
        <w:spacing w:before="136" w:line="360" w:lineRule="auto"/>
        <w:ind w:left="220"/>
      </w:pPr>
      <w:r>
        <w:t xml:space="preserve">If you don't have Git installed, you can download and install it from the official website: Git </w:t>
      </w:r>
      <w:r>
        <w:rPr>
          <w:spacing w:val="-2"/>
        </w:rPr>
        <w:t>Downloads</w:t>
      </w:r>
    </w:p>
    <w:p>
      <w:pPr>
        <w:pStyle w:val="8"/>
        <w:spacing w:before="140"/>
      </w:pPr>
    </w:p>
    <w:p>
      <w:pPr>
        <w:pStyle w:val="8"/>
        <w:ind w:left="220"/>
      </w:pPr>
      <w:r>
        <w:t>Step</w:t>
      </w:r>
      <w:r>
        <w:rPr>
          <w:spacing w:val="-6"/>
        </w:rPr>
        <w:t xml:space="preserve"> </w:t>
      </w:r>
      <w:r>
        <w:t>2:</w:t>
      </w:r>
      <w:r>
        <w:rPr>
          <w:spacing w:val="-1"/>
        </w:rPr>
        <w:t xml:space="preserve"> </w:t>
      </w:r>
      <w:r>
        <w:t>Open</w:t>
      </w:r>
      <w:r>
        <w:rPr>
          <w:spacing w:val="1"/>
        </w:rPr>
        <w:t xml:space="preserve"> </w:t>
      </w:r>
      <w:r>
        <w:t>a</w:t>
      </w:r>
      <w:r>
        <w:rPr>
          <w:spacing w:val="-2"/>
        </w:rPr>
        <w:t xml:space="preserve"> </w:t>
      </w:r>
      <w:r>
        <w:t>Terminal or</w:t>
      </w:r>
      <w:r>
        <w:rPr>
          <w:spacing w:val="-2"/>
        </w:rPr>
        <w:t xml:space="preserve"> </w:t>
      </w:r>
      <w:r>
        <w:t>Command</w:t>
      </w:r>
      <w:r>
        <w:rPr>
          <w:spacing w:val="-1"/>
        </w:rPr>
        <w:t xml:space="preserve"> </w:t>
      </w:r>
      <w:r>
        <w:t>Prompt</w:t>
      </w:r>
      <w:r>
        <w:rPr>
          <w:spacing w:val="-2"/>
        </w:rPr>
        <w:t xml:space="preserve"> </w:t>
      </w:r>
      <w:r>
        <w:t>or</w:t>
      </w:r>
      <w:r>
        <w:rPr>
          <w:spacing w:val="-2"/>
        </w:rPr>
        <w:t xml:space="preserve"> powershell</w:t>
      </w:r>
    </w:p>
    <w:p>
      <w:pPr>
        <w:pStyle w:val="8"/>
        <w:spacing w:before="137" w:line="360" w:lineRule="auto"/>
        <w:ind w:left="220"/>
      </w:pPr>
      <w:r>
        <w:t>Open</w:t>
      </w:r>
      <w:r>
        <w:rPr>
          <w:spacing w:val="73"/>
        </w:rPr>
        <w:t xml:space="preserve"> </w:t>
      </w:r>
      <w:r>
        <w:t>your</w:t>
      </w:r>
      <w:r>
        <w:rPr>
          <w:spacing w:val="73"/>
        </w:rPr>
        <w:t xml:space="preserve"> </w:t>
      </w:r>
      <w:r>
        <w:t>terminal</w:t>
      </w:r>
      <w:r>
        <w:rPr>
          <w:spacing w:val="74"/>
        </w:rPr>
        <w:t xml:space="preserve"> </w:t>
      </w:r>
      <w:r>
        <w:t>or</w:t>
      </w:r>
      <w:r>
        <w:rPr>
          <w:spacing w:val="73"/>
        </w:rPr>
        <w:t xml:space="preserve"> </w:t>
      </w:r>
      <w:r>
        <w:t>command</w:t>
      </w:r>
      <w:r>
        <w:rPr>
          <w:spacing w:val="73"/>
        </w:rPr>
        <w:t xml:space="preserve"> </w:t>
      </w:r>
      <w:r>
        <w:t>prompt.</w:t>
      </w:r>
      <w:r>
        <w:rPr>
          <w:spacing w:val="71"/>
        </w:rPr>
        <w:t xml:space="preserve"> </w:t>
      </w:r>
      <w:r>
        <w:t>This</w:t>
      </w:r>
      <w:r>
        <w:rPr>
          <w:spacing w:val="71"/>
        </w:rPr>
        <w:t xml:space="preserve"> </w:t>
      </w:r>
      <w:r>
        <w:t>could</w:t>
      </w:r>
      <w:r>
        <w:rPr>
          <w:spacing w:val="73"/>
        </w:rPr>
        <w:t xml:space="preserve"> </w:t>
      </w:r>
      <w:r>
        <w:t>be</w:t>
      </w:r>
      <w:r>
        <w:rPr>
          <w:spacing w:val="72"/>
        </w:rPr>
        <w:t xml:space="preserve"> </w:t>
      </w:r>
      <w:r>
        <w:t>Git</w:t>
      </w:r>
      <w:r>
        <w:rPr>
          <w:spacing w:val="71"/>
        </w:rPr>
        <w:t xml:space="preserve"> </w:t>
      </w:r>
      <w:r>
        <w:t>Bash,</w:t>
      </w:r>
      <w:r>
        <w:rPr>
          <w:spacing w:val="73"/>
        </w:rPr>
        <w:t xml:space="preserve"> </w:t>
      </w:r>
      <w:r>
        <w:t>Command</w:t>
      </w:r>
      <w:r>
        <w:rPr>
          <w:spacing w:val="71"/>
        </w:rPr>
        <w:t xml:space="preserve"> </w:t>
      </w:r>
      <w:r>
        <w:t>Prompt (Windows), or Terminal (Mac/Linux).</w:t>
      </w:r>
    </w:p>
    <w:p>
      <w:pPr>
        <w:pStyle w:val="8"/>
        <w:spacing w:before="139"/>
      </w:pPr>
    </w:p>
    <w:p>
      <w:pPr>
        <w:pStyle w:val="8"/>
        <w:ind w:left="220"/>
      </w:pPr>
      <w:r>
        <w:t>Step</w:t>
      </w:r>
      <w:r>
        <w:rPr>
          <w:spacing w:val="-5"/>
        </w:rPr>
        <w:t xml:space="preserve"> </w:t>
      </w:r>
      <w:r>
        <w:t>3:</w:t>
      </w:r>
      <w:r>
        <w:rPr>
          <w:spacing w:val="-1"/>
        </w:rPr>
        <w:t xml:space="preserve"> </w:t>
      </w:r>
      <w:r>
        <w:t>Navigate to</w:t>
      </w:r>
      <w:r>
        <w:rPr>
          <w:spacing w:val="-2"/>
        </w:rPr>
        <w:t xml:space="preserve"> </w:t>
      </w:r>
      <w:r>
        <w:t>the</w:t>
      </w:r>
      <w:r>
        <w:rPr>
          <w:spacing w:val="-2"/>
        </w:rPr>
        <w:t xml:space="preserve"> </w:t>
      </w:r>
      <w:r>
        <w:t>Desired</w:t>
      </w:r>
      <w:r>
        <w:rPr>
          <w:spacing w:val="1"/>
        </w:rPr>
        <w:t xml:space="preserve"> </w:t>
      </w:r>
      <w:r>
        <w:rPr>
          <w:spacing w:val="-2"/>
        </w:rPr>
        <w:t>Directory</w:t>
      </w:r>
    </w:p>
    <w:p>
      <w:pPr>
        <w:pStyle w:val="8"/>
        <w:spacing w:before="137" w:line="360" w:lineRule="auto"/>
        <w:ind w:left="220" w:right="522"/>
      </w:pPr>
      <w:r>
        <w:t>Navigate to the directory on your local disk where you want to clone the repository. You can use the cd command to change directories. For example:</w:t>
      </w:r>
    </w:p>
    <w:p>
      <w:pPr>
        <w:pStyle w:val="8"/>
        <w:ind w:left="220"/>
      </w:pPr>
      <w:r>
        <w:t>cd</w:t>
      </w:r>
      <w:r>
        <w:rPr>
          <w:spacing w:val="-1"/>
        </w:rPr>
        <w:t xml:space="preserve"> </w:t>
      </w:r>
      <w:r>
        <w:rPr>
          <w:spacing w:val="-2"/>
        </w:rPr>
        <w:t>path/to/your/directory</w:t>
      </w:r>
    </w:p>
    <w:p>
      <w:pPr>
        <w:pStyle w:val="8"/>
      </w:pPr>
    </w:p>
    <w:p>
      <w:pPr>
        <w:pStyle w:val="8"/>
      </w:pPr>
    </w:p>
    <w:p>
      <w:pPr>
        <w:pStyle w:val="8"/>
        <w:ind w:left="220"/>
      </w:pPr>
      <w:r>
        <w:t>Step</w:t>
      </w:r>
      <w:r>
        <w:rPr>
          <w:spacing w:val="-4"/>
        </w:rPr>
        <w:t xml:space="preserve"> </w:t>
      </w:r>
      <w:r>
        <w:t>4:</w:t>
      </w:r>
      <w:r>
        <w:rPr>
          <w:spacing w:val="-1"/>
        </w:rPr>
        <w:t xml:space="preserve"> </w:t>
      </w:r>
      <w:r>
        <w:t>Get</w:t>
      </w:r>
      <w:r>
        <w:rPr>
          <w:spacing w:val="1"/>
        </w:rPr>
        <w:t xml:space="preserve"> </w:t>
      </w:r>
      <w:r>
        <w:t>the</w:t>
      </w:r>
      <w:r>
        <w:rPr>
          <w:spacing w:val="-2"/>
        </w:rPr>
        <w:t xml:space="preserve"> </w:t>
      </w:r>
      <w:r>
        <w:t>Repository</w:t>
      </w:r>
      <w:r>
        <w:rPr>
          <w:spacing w:val="-1"/>
        </w:rPr>
        <w:t xml:space="preserve"> </w:t>
      </w:r>
      <w:r>
        <w:rPr>
          <w:spacing w:val="-5"/>
        </w:rPr>
        <w:t>URL</w:t>
      </w:r>
    </w:p>
    <w:p>
      <w:pPr>
        <w:pStyle w:val="8"/>
        <w:spacing w:before="139" w:line="360" w:lineRule="auto"/>
        <w:ind w:left="220" w:right="522"/>
      </w:pPr>
      <w:r>
        <w:t>Go to the GitHub repository you want to clone and copy the repository URL. You can find it on the repository's page, usually under the "Code" button.</w:t>
      </w:r>
    </w:p>
    <w:p>
      <w:pPr>
        <w:pStyle w:val="8"/>
        <w:spacing w:before="137"/>
      </w:pPr>
    </w:p>
    <w:p>
      <w:pPr>
        <w:pStyle w:val="8"/>
        <w:ind w:left="220"/>
      </w:pPr>
      <w:r>
        <w:t>Step</w:t>
      </w:r>
      <w:r>
        <w:rPr>
          <w:spacing w:val="-4"/>
        </w:rPr>
        <w:t xml:space="preserve"> </w:t>
      </w:r>
      <w:r>
        <w:t>5: Clone</w:t>
      </w:r>
      <w:r>
        <w:rPr>
          <w:spacing w:val="-1"/>
        </w:rPr>
        <w:t xml:space="preserve"> </w:t>
      </w:r>
      <w:r>
        <w:t>the</w:t>
      </w:r>
      <w:r>
        <w:rPr>
          <w:spacing w:val="-1"/>
        </w:rPr>
        <w:t xml:space="preserve"> </w:t>
      </w:r>
      <w:r>
        <w:rPr>
          <w:spacing w:val="-2"/>
        </w:rPr>
        <w:t>Repository</w:t>
      </w:r>
    </w:p>
    <w:p>
      <w:pPr>
        <w:pStyle w:val="8"/>
        <w:spacing w:before="139" w:line="360" w:lineRule="auto"/>
        <w:ind w:left="220" w:right="522"/>
      </w:pPr>
      <w:r>
        <w:t>Use the git clone command to clone the repository. Replace &lt;repository_url&gt; with the actual URL you copied.</w:t>
      </w:r>
    </w:p>
    <w:p>
      <w:pPr>
        <w:pStyle w:val="8"/>
        <w:ind w:left="220"/>
      </w:pPr>
      <w:r>
        <w:t>git</w:t>
      </w:r>
      <w:r>
        <w:rPr>
          <w:spacing w:val="-2"/>
        </w:rPr>
        <w:t xml:space="preserve"> </w:t>
      </w:r>
      <w:r>
        <w:t>clone</w:t>
      </w:r>
      <w:r>
        <w:rPr>
          <w:spacing w:val="-1"/>
        </w:rPr>
        <w:t xml:space="preserve"> </w:t>
      </w:r>
      <w:r>
        <w:rPr>
          <w:spacing w:val="-2"/>
        </w:rPr>
        <w:t>&lt;repository_url&gt;</w:t>
      </w:r>
    </w:p>
    <w:p>
      <w:pPr>
        <w:pStyle w:val="8"/>
      </w:pPr>
    </w:p>
    <w:p>
      <w:pPr>
        <w:pStyle w:val="8"/>
      </w:pPr>
    </w:p>
    <w:p>
      <w:pPr>
        <w:pStyle w:val="8"/>
        <w:ind w:left="220"/>
      </w:pPr>
      <w:r>
        <w:t>For</w:t>
      </w:r>
      <w:r>
        <w:rPr>
          <w:spacing w:val="-3"/>
        </w:rPr>
        <w:t xml:space="preserve"> </w:t>
      </w:r>
      <w:r>
        <w:rPr>
          <w:spacing w:val="-2"/>
        </w:rPr>
        <w:t>example:</w:t>
      </w:r>
    </w:p>
    <w:p>
      <w:pPr>
        <w:pStyle w:val="8"/>
        <w:spacing w:before="137"/>
        <w:ind w:left="220"/>
      </w:pPr>
      <w:r>
        <w:t>git</w:t>
      </w:r>
      <w:r>
        <w:rPr>
          <w:spacing w:val="-2"/>
        </w:rPr>
        <w:t xml:space="preserve"> </w:t>
      </w:r>
      <w:r>
        <w:t>clone</w:t>
      </w:r>
      <w:r>
        <w:rPr>
          <w:spacing w:val="-1"/>
        </w:rPr>
        <w:t xml:space="preserve"> </w:t>
      </w:r>
      <w:r>
        <w:rPr>
          <w:spacing w:val="-2"/>
        </w:rPr>
        <w:t>https://github.com/username/repository.git</w:t>
      </w:r>
    </w:p>
    <w:p>
      <w:pPr>
        <w:pStyle w:val="8"/>
      </w:pPr>
    </w:p>
    <w:p>
      <w:pPr>
        <w:pStyle w:val="8"/>
      </w:pPr>
    </w:p>
    <w:p>
      <w:pPr>
        <w:pStyle w:val="8"/>
        <w:ind w:left="220"/>
      </w:pPr>
      <w:r>
        <w:t>Step</w:t>
      </w:r>
      <w:r>
        <w:rPr>
          <w:spacing w:val="-5"/>
        </w:rPr>
        <w:t xml:space="preserve"> </w:t>
      </w:r>
      <w:r>
        <w:t>6:</w:t>
      </w:r>
      <w:r>
        <w:rPr>
          <w:spacing w:val="-2"/>
        </w:rPr>
        <w:t xml:space="preserve"> </w:t>
      </w:r>
      <w:r>
        <w:t>Enter Credentials</w:t>
      </w:r>
      <w:r>
        <w:rPr>
          <w:spacing w:val="-2"/>
        </w:rPr>
        <w:t xml:space="preserve"> </w:t>
      </w:r>
      <w:r>
        <w:t xml:space="preserve">(if </w:t>
      </w:r>
      <w:r>
        <w:rPr>
          <w:spacing w:val="-2"/>
        </w:rPr>
        <w:t>required)</w:t>
      </w:r>
    </w:p>
    <w:p>
      <w:pPr>
        <w:pStyle w:val="8"/>
        <w:spacing w:before="139" w:line="360" w:lineRule="auto"/>
        <w:ind w:left="220" w:right="522"/>
      </w:pPr>
      <w:r>
        <w:t>If the repository</w:t>
      </w:r>
      <w:r>
        <w:rPr>
          <w:spacing w:val="-1"/>
        </w:rPr>
        <w:t xml:space="preserve"> </w:t>
      </w:r>
      <w:r>
        <w:t>is</w:t>
      </w:r>
      <w:r>
        <w:rPr>
          <w:spacing w:val="-1"/>
        </w:rPr>
        <w:t xml:space="preserve"> </w:t>
      </w:r>
      <w:r>
        <w:t>private, Git</w:t>
      </w:r>
      <w:r>
        <w:rPr>
          <w:spacing w:val="-1"/>
        </w:rPr>
        <w:t xml:space="preserve"> </w:t>
      </w:r>
      <w:r>
        <w:t>may</w:t>
      </w:r>
      <w:r>
        <w:rPr>
          <w:spacing w:val="-1"/>
        </w:rPr>
        <w:t xml:space="preserve"> </w:t>
      </w:r>
      <w:r>
        <w:t>prompt</w:t>
      </w:r>
      <w:r>
        <w:rPr>
          <w:spacing w:val="-1"/>
        </w:rPr>
        <w:t xml:space="preserve"> </w:t>
      </w:r>
      <w:r>
        <w:t>you to</w:t>
      </w:r>
      <w:r>
        <w:rPr>
          <w:spacing w:val="-1"/>
        </w:rPr>
        <w:t xml:space="preserve"> </w:t>
      </w:r>
      <w:r>
        <w:t>enter your GitHub</w:t>
      </w:r>
      <w:r>
        <w:rPr>
          <w:spacing w:val="-1"/>
        </w:rPr>
        <w:t xml:space="preserve"> </w:t>
      </w:r>
      <w:r>
        <w:t>username and password or personal access token.</w:t>
      </w:r>
    </w:p>
    <w:p>
      <w:pPr>
        <w:pStyle w:val="8"/>
        <w:ind w:left="220"/>
      </w:pPr>
    </w:p>
    <w:p>
      <w:pPr>
        <w:pStyle w:val="8"/>
        <w:ind w:left="220"/>
        <w:rPr>
          <w:spacing w:val="-2"/>
        </w:rPr>
      </w:pPr>
      <w:r>
        <w:t>Step</w:t>
      </w:r>
      <w:r>
        <w:rPr>
          <w:spacing w:val="-4"/>
        </w:rPr>
        <w:t xml:space="preserve"> </w:t>
      </w:r>
      <w:r>
        <w:t>7:</w:t>
      </w:r>
      <w:r>
        <w:rPr>
          <w:spacing w:val="-1"/>
        </w:rPr>
        <w:t xml:space="preserve"> </w:t>
      </w:r>
      <w:r>
        <w:t>Verify</w:t>
      </w:r>
      <w:r>
        <w:rPr>
          <w:spacing w:val="1"/>
        </w:rPr>
        <w:t xml:space="preserve"> </w:t>
      </w:r>
      <w:r>
        <w:t>the</w:t>
      </w:r>
      <w:r>
        <w:rPr>
          <w:spacing w:val="-2"/>
        </w:rPr>
        <w:t xml:space="preserve"> </w:t>
      </w:r>
      <w:r>
        <w:t>Cloning</w:t>
      </w:r>
      <w:r>
        <w:rPr>
          <w:spacing w:val="-1"/>
        </w:rPr>
        <w:t xml:space="preserve"> </w:t>
      </w:r>
      <w:r>
        <w:rPr>
          <w:spacing w:val="-2"/>
        </w:rPr>
        <w:t>Process</w:t>
      </w:r>
    </w:p>
    <w:p>
      <w:pPr>
        <w:pStyle w:val="8"/>
        <w:ind w:left="220"/>
        <w:rPr>
          <w:spacing w:val="-2"/>
        </w:rPr>
      </w:pPr>
    </w:p>
    <w:p>
      <w:pPr>
        <w:pStyle w:val="8"/>
        <w:ind w:left="220"/>
        <w:rPr>
          <w:spacing w:val="-2"/>
        </w:rPr>
      </w:pPr>
    </w:p>
    <w:p>
      <w:pPr>
        <w:pStyle w:val="8"/>
        <w:ind w:left="220"/>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line="360" w:lineRule="auto"/>
        <w:ind w:left="220" w:right="522"/>
      </w:pPr>
    </w:p>
    <w:p>
      <w:pPr>
        <w:pStyle w:val="8"/>
        <w:spacing w:line="360" w:lineRule="auto"/>
        <w:ind w:left="220" w:right="522"/>
      </w:pPr>
      <w:r>
        <w:t>Git</w:t>
      </w:r>
      <w:r>
        <w:rPr>
          <w:spacing w:val="-1"/>
        </w:rPr>
        <w:t xml:space="preserve"> </w:t>
      </w:r>
      <w:r>
        <w:t>will download</w:t>
      </w:r>
      <w:r>
        <w:rPr>
          <w:spacing w:val="-1"/>
        </w:rPr>
        <w:t xml:space="preserve"> </w:t>
      </w:r>
      <w:r>
        <w:t>the repository to</w:t>
      </w:r>
      <w:r>
        <w:rPr>
          <w:spacing w:val="-1"/>
        </w:rPr>
        <w:t xml:space="preserve"> </w:t>
      </w:r>
      <w:r>
        <w:t>your local disk.</w:t>
      </w:r>
      <w:r>
        <w:rPr>
          <w:spacing w:val="-1"/>
        </w:rPr>
        <w:t xml:space="preserve"> </w:t>
      </w:r>
      <w:r>
        <w:t>Once the process is</w:t>
      </w:r>
      <w:r>
        <w:rPr>
          <w:spacing w:val="-1"/>
        </w:rPr>
        <w:t xml:space="preserve"> </w:t>
      </w:r>
      <w:r>
        <w:t>complete, you should see a new directory with the repository name in your specified local directory.</w:t>
      </w:r>
    </w:p>
    <w:p>
      <w:pPr>
        <w:pStyle w:val="8"/>
        <w:spacing w:before="136"/>
      </w:pPr>
    </w:p>
    <w:p>
      <w:pPr>
        <w:pStyle w:val="8"/>
        <w:spacing w:before="1"/>
        <w:ind w:left="220"/>
      </w:pPr>
      <w:r>
        <w:t>Step</w:t>
      </w:r>
      <w:r>
        <w:rPr>
          <w:spacing w:val="-6"/>
        </w:rPr>
        <w:t xml:space="preserve"> </w:t>
      </w:r>
      <w:r>
        <w:t>8:</w:t>
      </w:r>
      <w:r>
        <w:rPr>
          <w:spacing w:val="-1"/>
        </w:rPr>
        <w:t xml:space="preserve"> </w:t>
      </w:r>
      <w:r>
        <w:t>Navigate into</w:t>
      </w:r>
      <w:r>
        <w:rPr>
          <w:spacing w:val="-1"/>
        </w:rPr>
        <w:t xml:space="preserve"> </w:t>
      </w:r>
      <w:r>
        <w:t>the</w:t>
      </w:r>
      <w:r>
        <w:rPr>
          <w:spacing w:val="-2"/>
        </w:rPr>
        <w:t xml:space="preserve"> </w:t>
      </w:r>
      <w:r>
        <w:t xml:space="preserve">Cloned </w:t>
      </w:r>
      <w:r>
        <w:rPr>
          <w:spacing w:val="-2"/>
        </w:rPr>
        <w:t>Repository</w:t>
      </w:r>
    </w:p>
    <w:p>
      <w:pPr>
        <w:pStyle w:val="8"/>
        <w:spacing w:before="136"/>
        <w:ind w:left="220"/>
      </w:pPr>
      <w:r>
        <w:t>Navigate</w:t>
      </w:r>
      <w:r>
        <w:rPr>
          <w:spacing w:val="-3"/>
        </w:rPr>
        <w:t xml:space="preserve"> </w:t>
      </w:r>
      <w:r>
        <w:t>into</w:t>
      </w:r>
      <w:r>
        <w:rPr>
          <w:spacing w:val="-4"/>
        </w:rPr>
        <w:t xml:space="preserve"> </w:t>
      </w:r>
      <w:r>
        <w:t>the</w:t>
      </w:r>
      <w:r>
        <w:rPr>
          <w:spacing w:val="-3"/>
        </w:rPr>
        <w:t xml:space="preserve"> </w:t>
      </w:r>
      <w:r>
        <w:t>cloned</w:t>
      </w:r>
      <w:r>
        <w:rPr>
          <w:spacing w:val="1"/>
        </w:rPr>
        <w:t xml:space="preserve"> </w:t>
      </w:r>
      <w:r>
        <w:t>repository</w:t>
      </w:r>
      <w:r>
        <w:rPr>
          <w:spacing w:val="-2"/>
        </w:rPr>
        <w:t xml:space="preserve"> </w:t>
      </w:r>
      <w:r>
        <w:t>directory</w:t>
      </w:r>
      <w:r>
        <w:rPr>
          <w:spacing w:val="1"/>
        </w:rPr>
        <w:t xml:space="preserve"> </w:t>
      </w:r>
      <w:r>
        <w:t>using</w:t>
      </w:r>
      <w:r>
        <w:rPr>
          <w:spacing w:val="-2"/>
        </w:rPr>
        <w:t xml:space="preserve"> </w:t>
      </w:r>
      <w:r>
        <w:t>the</w:t>
      </w:r>
      <w:r>
        <w:rPr>
          <w:spacing w:val="-2"/>
        </w:rPr>
        <w:t xml:space="preserve"> </w:t>
      </w:r>
      <w:r>
        <w:t>cd command:</w:t>
      </w:r>
      <w:r>
        <w:rPr>
          <w:spacing w:val="-1"/>
        </w:rPr>
        <w:t xml:space="preserve"> </w:t>
      </w:r>
      <w:r>
        <w:t>cd</w:t>
      </w:r>
      <w:r>
        <w:rPr>
          <w:spacing w:val="-1"/>
        </w:rPr>
        <w:t xml:space="preserve"> </w:t>
      </w:r>
      <w:r>
        <w:rPr>
          <w:spacing w:val="-2"/>
        </w:rPr>
        <w:t>repository</w:t>
      </w:r>
    </w:p>
    <w:p>
      <w:pPr>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2"/>
        <w:rPr>
          <w:sz w:val="28"/>
        </w:rPr>
      </w:pPr>
    </w:p>
    <w:p>
      <w:pPr>
        <w:pStyle w:val="4"/>
        <w:numPr>
          <w:ilvl w:val="1"/>
          <w:numId w:val="1"/>
        </w:numPr>
        <w:tabs>
          <w:tab w:val="left" w:pos="2826"/>
        </w:tabs>
        <w:ind w:left="2826" w:hanging="418"/>
        <w:jc w:val="left"/>
        <w:rPr>
          <w:sz w:val="32"/>
          <w:szCs w:val="32"/>
        </w:rPr>
      </w:pPr>
      <w:r>
        <w:rPr>
          <w:sz w:val="32"/>
          <w:szCs w:val="32"/>
        </w:rPr>
        <w:t xml:space="preserve"> Procedure</w:t>
      </w:r>
      <w:r>
        <w:rPr>
          <w:spacing w:val="-6"/>
          <w:sz w:val="32"/>
          <w:szCs w:val="32"/>
        </w:rPr>
        <w:t xml:space="preserve"> </w:t>
      </w:r>
      <w:r>
        <w:rPr>
          <w:sz w:val="32"/>
          <w:szCs w:val="32"/>
        </w:rPr>
        <w:t>3:</w:t>
      </w:r>
      <w:r>
        <w:rPr>
          <w:spacing w:val="-5"/>
          <w:sz w:val="32"/>
          <w:szCs w:val="32"/>
        </w:rPr>
        <w:t xml:space="preserve"> </w:t>
      </w:r>
      <w:r>
        <w:rPr>
          <w:sz w:val="32"/>
          <w:szCs w:val="32"/>
        </w:rPr>
        <w:t>Forking</w:t>
      </w:r>
      <w:r>
        <w:rPr>
          <w:spacing w:val="-4"/>
          <w:sz w:val="32"/>
          <w:szCs w:val="32"/>
        </w:rPr>
        <w:t xml:space="preserve"> </w:t>
      </w:r>
      <w:r>
        <w:rPr>
          <w:sz w:val="32"/>
          <w:szCs w:val="32"/>
        </w:rPr>
        <w:t>A</w:t>
      </w:r>
      <w:r>
        <w:rPr>
          <w:spacing w:val="-2"/>
          <w:sz w:val="32"/>
          <w:szCs w:val="32"/>
        </w:rPr>
        <w:t xml:space="preserve"> Repository</w:t>
      </w:r>
    </w:p>
    <w:p>
      <w:pPr>
        <w:pStyle w:val="8"/>
        <w:spacing w:before="253" w:line="360" w:lineRule="auto"/>
        <w:rPr>
          <w:b/>
          <w:sz w:val="28"/>
        </w:rPr>
      </w:pPr>
    </w:p>
    <w:p>
      <w:pPr>
        <w:pStyle w:val="14"/>
        <w:numPr>
          <w:ilvl w:val="0"/>
          <w:numId w:val="2"/>
        </w:numPr>
        <w:tabs>
          <w:tab w:val="left" w:pos="400"/>
        </w:tabs>
        <w:spacing w:line="360" w:lineRule="auto"/>
        <w:ind w:right="517" w:firstLine="0"/>
        <w:jc w:val="both"/>
        <w:rPr>
          <w:sz w:val="24"/>
        </w:rPr>
      </w:pPr>
      <w:r>
        <w:rPr>
          <w:sz w:val="24"/>
        </w:rPr>
        <w:t>Navigate to the Repository: Go to the repository you want to fork on the Git hosting platform (e.g., GitHub).</w:t>
      </w:r>
    </w:p>
    <w:p>
      <w:pPr>
        <w:pStyle w:val="8"/>
        <w:spacing w:before="139" w:line="360" w:lineRule="auto"/>
      </w:pPr>
    </w:p>
    <w:p>
      <w:pPr>
        <w:pStyle w:val="14"/>
        <w:numPr>
          <w:ilvl w:val="0"/>
          <w:numId w:val="2"/>
        </w:numPr>
        <w:tabs>
          <w:tab w:val="left" w:pos="400"/>
        </w:tabs>
        <w:spacing w:line="360" w:lineRule="auto"/>
        <w:ind w:right="520" w:firstLine="0"/>
        <w:jc w:val="both"/>
        <w:rPr>
          <w:sz w:val="24"/>
        </w:rPr>
      </w:pPr>
      <w:r>
        <w:rPr>
          <w:sz w:val="24"/>
        </w:rPr>
        <w:t>Click the “Fork” Button: Look for the “Fork” button usually located in the upper right corner of the repository page. Clicking this button will initiate the forking process.</w:t>
      </w:r>
    </w:p>
    <w:p>
      <w:pPr>
        <w:pStyle w:val="8"/>
        <w:tabs>
          <w:tab w:val="left" w:pos="3662"/>
        </w:tabs>
        <w:spacing w:before="137" w:line="360" w:lineRule="auto"/>
      </w:pPr>
      <w:r>
        <w:tab/>
      </w:r>
    </w:p>
    <w:p>
      <w:pPr>
        <w:pStyle w:val="14"/>
        <w:numPr>
          <w:ilvl w:val="0"/>
          <w:numId w:val="2"/>
        </w:numPr>
        <w:tabs>
          <w:tab w:val="left" w:pos="400"/>
        </w:tabs>
        <w:spacing w:line="360" w:lineRule="auto"/>
        <w:ind w:right="519" w:firstLine="0"/>
        <w:jc w:val="both"/>
        <w:rPr>
          <w:sz w:val="24"/>
        </w:rPr>
      </w:pPr>
      <w:r>
        <w:rPr>
          <w:sz w:val="24"/>
        </w:rPr>
        <w:t>Choose Where to Fork: If you have multiple accounts or organizations, you might be prompted to choose where to fork the repository.</w:t>
      </w:r>
    </w:p>
    <w:p>
      <w:pPr>
        <w:pStyle w:val="8"/>
        <w:spacing w:before="139" w:line="360" w:lineRule="auto"/>
      </w:pPr>
    </w:p>
    <w:p>
      <w:pPr>
        <w:pStyle w:val="14"/>
        <w:numPr>
          <w:ilvl w:val="0"/>
          <w:numId w:val="2"/>
        </w:numPr>
        <w:tabs>
          <w:tab w:val="left" w:pos="400"/>
        </w:tabs>
        <w:spacing w:before="1" w:line="360" w:lineRule="auto"/>
        <w:ind w:right="521" w:firstLine="0"/>
        <w:jc w:val="both"/>
        <w:rPr>
          <w:sz w:val="24"/>
        </w:rPr>
      </w:pPr>
      <w:r>
        <w:rPr>
          <w:sz w:val="24"/>
        </w:rPr>
        <w:t>Wait</w:t>
      </w:r>
      <w:r>
        <w:rPr>
          <w:spacing w:val="-1"/>
          <w:sz w:val="24"/>
        </w:rPr>
        <w:t xml:space="preserve"> </w:t>
      </w:r>
      <w:r>
        <w:rPr>
          <w:sz w:val="24"/>
        </w:rPr>
        <w:t>for Forking to Complete: The platform will create a copy of the repository under your account. This process may take a few moments, depending on the size of the repository.</w:t>
      </w:r>
    </w:p>
    <w:p>
      <w:pPr>
        <w:pStyle w:val="8"/>
        <w:spacing w:before="136" w:line="360" w:lineRule="auto"/>
      </w:pPr>
    </w:p>
    <w:p>
      <w:pPr>
        <w:pStyle w:val="14"/>
        <w:numPr>
          <w:ilvl w:val="0"/>
          <w:numId w:val="2"/>
        </w:numPr>
        <w:tabs>
          <w:tab w:val="left" w:pos="400"/>
        </w:tabs>
        <w:spacing w:line="360" w:lineRule="auto"/>
        <w:ind w:right="517" w:firstLine="0"/>
        <w:jc w:val="both"/>
        <w:rPr>
          <w:sz w:val="24"/>
        </w:rPr>
      </w:pPr>
      <w:r>
        <w:rPr>
          <w:sz w:val="24"/>
        </w:rPr>
        <w:t>Clone Your Fork: Once the forking process is complete, clone your forked repository to your local machine using the git clone command. Replace &lt;repository_URL&gt; with the URL of your forked repository: git clone &lt;repository_URL&gt;</w:t>
      </w:r>
    </w:p>
    <w:p>
      <w:pPr>
        <w:pStyle w:val="8"/>
        <w:spacing w:before="138" w:line="360" w:lineRule="auto"/>
      </w:pPr>
    </w:p>
    <w:p>
      <w:pPr>
        <w:pStyle w:val="14"/>
        <w:numPr>
          <w:ilvl w:val="0"/>
          <w:numId w:val="2"/>
        </w:numPr>
        <w:tabs>
          <w:tab w:val="left" w:pos="400"/>
        </w:tabs>
        <w:spacing w:before="1" w:line="360" w:lineRule="auto"/>
        <w:ind w:right="517" w:firstLine="0"/>
        <w:jc w:val="both"/>
        <w:rPr>
          <w:sz w:val="24"/>
        </w:rPr>
      </w:pPr>
      <w:r>
        <w:rPr>
          <w:sz w:val="24"/>
        </w:rPr>
        <w:t>Make Changes: Now you can make changes to the</w:t>
      </w:r>
      <w:r>
        <w:rPr>
          <w:spacing w:val="-2"/>
          <w:sz w:val="24"/>
        </w:rPr>
        <w:t xml:space="preserve"> </w:t>
      </w:r>
      <w:r>
        <w:rPr>
          <w:sz w:val="24"/>
        </w:rPr>
        <w:t>code, add new features, fix bugs, etc., in your local copy of the repository.</w:t>
      </w:r>
    </w:p>
    <w:p>
      <w:pPr>
        <w:spacing w:line="360" w:lineRule="auto"/>
        <w:jc w:val="both"/>
        <w:rPr>
          <w:sz w:val="24"/>
        </w:rPr>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2"/>
        <w:rPr>
          <w:sz w:val="28"/>
        </w:rPr>
      </w:pPr>
    </w:p>
    <w:p>
      <w:pPr>
        <w:pStyle w:val="4"/>
        <w:numPr>
          <w:ilvl w:val="1"/>
          <w:numId w:val="1"/>
        </w:numPr>
        <w:tabs>
          <w:tab w:val="left" w:pos="2323"/>
        </w:tabs>
        <w:ind w:left="2323" w:hanging="419"/>
        <w:jc w:val="left"/>
        <w:rPr>
          <w:sz w:val="32"/>
          <w:szCs w:val="32"/>
        </w:rPr>
      </w:pPr>
      <w:r>
        <w:rPr>
          <w:sz w:val="32"/>
          <w:szCs w:val="32"/>
        </w:rPr>
        <w:t xml:space="preserve"> Procedure</w:t>
      </w:r>
      <w:r>
        <w:rPr>
          <w:spacing w:val="-6"/>
          <w:sz w:val="32"/>
          <w:szCs w:val="32"/>
        </w:rPr>
        <w:t xml:space="preserve"> </w:t>
      </w:r>
      <w:r>
        <w:rPr>
          <w:sz w:val="32"/>
          <w:szCs w:val="32"/>
        </w:rPr>
        <w:t>4:</w:t>
      </w:r>
      <w:r>
        <w:rPr>
          <w:spacing w:val="-5"/>
          <w:sz w:val="32"/>
          <w:szCs w:val="32"/>
        </w:rPr>
        <w:t xml:space="preserve"> </w:t>
      </w:r>
      <w:r>
        <w:rPr>
          <w:sz w:val="32"/>
          <w:szCs w:val="32"/>
        </w:rPr>
        <w:t>Performing</w:t>
      </w:r>
      <w:r>
        <w:rPr>
          <w:spacing w:val="-4"/>
          <w:sz w:val="32"/>
          <w:szCs w:val="32"/>
        </w:rPr>
        <w:t xml:space="preserve"> </w:t>
      </w:r>
      <w:r>
        <w:rPr>
          <w:sz w:val="32"/>
          <w:szCs w:val="32"/>
        </w:rPr>
        <w:t>The</w:t>
      </w:r>
      <w:r>
        <w:rPr>
          <w:spacing w:val="-7"/>
          <w:sz w:val="32"/>
          <w:szCs w:val="32"/>
        </w:rPr>
        <w:t xml:space="preserve"> </w:t>
      </w:r>
      <w:r>
        <w:rPr>
          <w:sz w:val="32"/>
          <w:szCs w:val="32"/>
        </w:rPr>
        <w:t>First</w:t>
      </w:r>
      <w:r>
        <w:rPr>
          <w:spacing w:val="-2"/>
          <w:sz w:val="32"/>
          <w:szCs w:val="32"/>
        </w:rPr>
        <w:t xml:space="preserve"> Commit</w:t>
      </w:r>
    </w:p>
    <w:p>
      <w:pPr>
        <w:pStyle w:val="8"/>
        <w:spacing w:before="253" w:line="360" w:lineRule="auto"/>
        <w:rPr>
          <w:b/>
          <w:sz w:val="28"/>
        </w:rPr>
      </w:pPr>
    </w:p>
    <w:p>
      <w:pPr>
        <w:pStyle w:val="14"/>
        <w:numPr>
          <w:ilvl w:val="0"/>
          <w:numId w:val="3"/>
        </w:numPr>
        <w:tabs>
          <w:tab w:val="left" w:pos="400"/>
        </w:tabs>
        <w:spacing w:line="360" w:lineRule="auto"/>
        <w:ind w:right="519" w:firstLine="0"/>
        <w:jc w:val="both"/>
        <w:rPr>
          <w:sz w:val="24"/>
        </w:rPr>
      </w:pPr>
      <w:r>
        <w:rPr>
          <w:sz w:val="24"/>
        </w:rPr>
        <w:t>Initialize a Git Repository: If you haven’t already done so, navigate to the root directory of your project in the terminal and initialize a new Git repository using</w:t>
      </w:r>
      <w:r>
        <w:rPr>
          <w:spacing w:val="-1"/>
          <w:sz w:val="24"/>
        </w:rPr>
        <w:t xml:space="preserve"> </w:t>
      </w:r>
      <w:r>
        <w:rPr>
          <w:sz w:val="24"/>
        </w:rPr>
        <w:t>the following command: git init</w:t>
      </w:r>
    </w:p>
    <w:p>
      <w:pPr>
        <w:pStyle w:val="8"/>
        <w:spacing w:before="138" w:line="360" w:lineRule="auto"/>
        <w:jc w:val="both"/>
      </w:pPr>
    </w:p>
    <w:p>
      <w:pPr>
        <w:pStyle w:val="14"/>
        <w:numPr>
          <w:ilvl w:val="0"/>
          <w:numId w:val="3"/>
        </w:numPr>
        <w:tabs>
          <w:tab w:val="left" w:pos="400"/>
        </w:tabs>
        <w:spacing w:line="360" w:lineRule="auto"/>
        <w:ind w:right="519" w:firstLine="0"/>
        <w:jc w:val="both"/>
        <w:rPr>
          <w:sz w:val="24"/>
        </w:rPr>
      </w:pPr>
      <w:r>
        <w:rPr>
          <w:sz w:val="24"/>
        </w:rPr>
        <w:t>Add Files to the Staging Area: Use the git add command to add files or directories to the staging area. For example, to add all files in the current directory and its subdirectories, you can use: git add .</w:t>
      </w:r>
    </w:p>
    <w:p>
      <w:pPr>
        <w:pStyle w:val="8"/>
        <w:spacing w:before="138" w:line="360" w:lineRule="auto"/>
        <w:jc w:val="both"/>
      </w:pPr>
    </w:p>
    <w:p>
      <w:pPr>
        <w:pStyle w:val="14"/>
        <w:numPr>
          <w:ilvl w:val="0"/>
          <w:numId w:val="3"/>
        </w:numPr>
        <w:tabs>
          <w:tab w:val="left" w:pos="400"/>
        </w:tabs>
        <w:spacing w:line="360" w:lineRule="auto"/>
        <w:ind w:right="518" w:firstLine="0"/>
        <w:jc w:val="both"/>
        <w:rPr>
          <w:sz w:val="24"/>
        </w:rPr>
      </w:pPr>
      <w:r>
        <w:rPr>
          <w:sz w:val="24"/>
        </w:rPr>
        <w:t>Commit the Changes: Once you’ve added the files to the staging area, you can commit</w:t>
      </w:r>
      <w:r>
        <w:rPr>
          <w:spacing w:val="40"/>
          <w:sz w:val="24"/>
        </w:rPr>
        <w:t xml:space="preserve"> </w:t>
      </w:r>
      <w:r>
        <w:rPr>
          <w:sz w:val="24"/>
        </w:rPr>
        <w:t>them to the repository using the git commit command. This command will open a text editor (usually Vim or Nano) for you to enter a commit message. git commit</w:t>
      </w:r>
    </w:p>
    <w:p>
      <w:pPr>
        <w:pStyle w:val="8"/>
        <w:spacing w:before="138" w:line="360" w:lineRule="auto"/>
        <w:jc w:val="both"/>
      </w:pPr>
    </w:p>
    <w:p>
      <w:pPr>
        <w:pStyle w:val="14"/>
        <w:numPr>
          <w:ilvl w:val="0"/>
          <w:numId w:val="3"/>
        </w:numPr>
        <w:tabs>
          <w:tab w:val="left" w:pos="400"/>
        </w:tabs>
        <w:spacing w:line="360" w:lineRule="auto"/>
        <w:ind w:right="519" w:firstLine="0"/>
        <w:jc w:val="both"/>
        <w:rPr>
          <w:sz w:val="24"/>
        </w:rPr>
      </w:pPr>
      <w:r>
        <w:rPr>
          <w:sz w:val="24"/>
        </w:rPr>
        <w:t>Alternatively, you can provide a commit message directly on the command line using the - m flag: git commit -m "Initial commit"</w:t>
      </w:r>
    </w:p>
    <w:p>
      <w:pPr>
        <w:pStyle w:val="8"/>
        <w:spacing w:before="140" w:line="360" w:lineRule="auto"/>
        <w:jc w:val="both"/>
      </w:pPr>
    </w:p>
    <w:p>
      <w:pPr>
        <w:pStyle w:val="14"/>
        <w:numPr>
          <w:ilvl w:val="0"/>
          <w:numId w:val="3"/>
        </w:numPr>
        <w:tabs>
          <w:tab w:val="left" w:pos="400"/>
        </w:tabs>
        <w:spacing w:line="360" w:lineRule="auto"/>
        <w:ind w:right="520" w:firstLine="0"/>
        <w:jc w:val="both"/>
        <w:rPr>
          <w:sz w:val="24"/>
        </w:rPr>
      </w:pPr>
      <w:r>
        <w:rPr>
          <w:sz w:val="24"/>
        </w:rPr>
        <w:t>Verify the Commit: After committing, you can use git log to view the commit history and verify that your first commit was successful: git log</w:t>
      </w:r>
    </w:p>
    <w:p>
      <w:pPr>
        <w:spacing w:line="360" w:lineRule="auto"/>
        <w:jc w:val="both"/>
        <w:rPr>
          <w:sz w:val="24"/>
        </w:rPr>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2"/>
        <w:rPr>
          <w:sz w:val="28"/>
        </w:rPr>
      </w:pPr>
    </w:p>
    <w:p>
      <w:pPr>
        <w:pStyle w:val="4"/>
        <w:numPr>
          <w:ilvl w:val="1"/>
          <w:numId w:val="1"/>
        </w:numPr>
        <w:tabs>
          <w:tab w:val="left" w:pos="2448"/>
        </w:tabs>
        <w:ind w:left="2448" w:hanging="419"/>
        <w:jc w:val="left"/>
        <w:rPr>
          <w:sz w:val="32"/>
          <w:szCs w:val="32"/>
        </w:rPr>
      </w:pPr>
      <w:r>
        <w:rPr>
          <w:sz w:val="32"/>
          <w:szCs w:val="32"/>
        </w:rPr>
        <w:t xml:space="preserve"> Procedure</w:t>
      </w:r>
      <w:r>
        <w:rPr>
          <w:spacing w:val="-6"/>
          <w:sz w:val="32"/>
          <w:szCs w:val="32"/>
        </w:rPr>
        <w:t xml:space="preserve"> </w:t>
      </w:r>
      <w:r>
        <w:rPr>
          <w:sz w:val="32"/>
          <w:szCs w:val="32"/>
        </w:rPr>
        <w:t>5:</w:t>
      </w:r>
      <w:r>
        <w:rPr>
          <w:spacing w:val="-3"/>
          <w:sz w:val="32"/>
          <w:szCs w:val="32"/>
        </w:rPr>
        <w:t xml:space="preserve"> </w:t>
      </w:r>
      <w:r>
        <w:rPr>
          <w:sz w:val="32"/>
          <w:szCs w:val="32"/>
        </w:rPr>
        <w:t>Push</w:t>
      </w:r>
      <w:r>
        <w:rPr>
          <w:spacing w:val="-7"/>
          <w:sz w:val="32"/>
          <w:szCs w:val="32"/>
        </w:rPr>
        <w:t xml:space="preserve"> </w:t>
      </w:r>
      <w:r>
        <w:rPr>
          <w:sz w:val="32"/>
          <w:szCs w:val="32"/>
        </w:rPr>
        <w:t>Changes</w:t>
      </w:r>
      <w:r>
        <w:rPr>
          <w:spacing w:val="-4"/>
          <w:sz w:val="32"/>
          <w:szCs w:val="32"/>
        </w:rPr>
        <w:t xml:space="preserve"> </w:t>
      </w:r>
      <w:r>
        <w:rPr>
          <w:sz w:val="32"/>
          <w:szCs w:val="32"/>
        </w:rPr>
        <w:t>to</w:t>
      </w:r>
      <w:r>
        <w:rPr>
          <w:spacing w:val="-2"/>
          <w:sz w:val="32"/>
          <w:szCs w:val="32"/>
        </w:rPr>
        <w:t xml:space="preserve"> Repository</w:t>
      </w:r>
    </w:p>
    <w:p>
      <w:pPr>
        <w:pStyle w:val="4"/>
        <w:tabs>
          <w:tab w:val="left" w:pos="2448"/>
        </w:tabs>
        <w:ind w:left="2029"/>
        <w:rPr>
          <w:sz w:val="32"/>
          <w:szCs w:val="32"/>
        </w:rPr>
      </w:pPr>
    </w:p>
    <w:p>
      <w:pPr>
        <w:pStyle w:val="8"/>
        <w:spacing w:line="360" w:lineRule="auto"/>
        <w:ind w:left="220" w:right="519"/>
        <w:jc w:val="both"/>
      </w:pPr>
      <w:r>
        <w:t>To</w:t>
      </w:r>
      <w:r>
        <w:rPr>
          <w:spacing w:val="-1"/>
        </w:rPr>
        <w:t xml:space="preserve"> </w:t>
      </w:r>
      <w:r>
        <w:t>push</w:t>
      </w:r>
      <w:r>
        <w:rPr>
          <w:spacing w:val="-3"/>
        </w:rPr>
        <w:t xml:space="preserve"> </w:t>
      </w:r>
      <w:r>
        <w:t>changes</w:t>
      </w:r>
      <w:r>
        <w:rPr>
          <w:spacing w:val="-1"/>
        </w:rPr>
        <w:t xml:space="preserve"> </w:t>
      </w:r>
      <w:r>
        <w:t>to</w:t>
      </w:r>
      <w:r>
        <w:rPr>
          <w:spacing w:val="-1"/>
        </w:rPr>
        <w:t xml:space="preserve"> </w:t>
      </w:r>
      <w:r>
        <w:t>a</w:t>
      </w:r>
      <w:r>
        <w:rPr>
          <w:spacing w:val="-2"/>
        </w:rPr>
        <w:t xml:space="preserve"> </w:t>
      </w:r>
      <w:r>
        <w:t>repository</w:t>
      </w:r>
      <w:r>
        <w:rPr>
          <w:spacing w:val="-1"/>
        </w:rPr>
        <w:t xml:space="preserve"> </w:t>
      </w:r>
      <w:r>
        <w:t>on</w:t>
      </w:r>
      <w:r>
        <w:rPr>
          <w:spacing w:val="-1"/>
        </w:rPr>
        <w:t xml:space="preserve"> </w:t>
      </w:r>
      <w:r>
        <w:t>GitHub</w:t>
      </w:r>
      <w:r>
        <w:rPr>
          <w:spacing w:val="-1"/>
        </w:rPr>
        <w:t xml:space="preserve"> </w:t>
      </w:r>
      <w:r>
        <w:t>using</w:t>
      </w:r>
      <w:r>
        <w:rPr>
          <w:spacing w:val="-3"/>
        </w:rPr>
        <w:t xml:space="preserve"> </w:t>
      </w:r>
      <w:r>
        <w:t>a</w:t>
      </w:r>
      <w:r>
        <w:rPr>
          <w:spacing w:val="-2"/>
        </w:rPr>
        <w:t xml:space="preserve"> </w:t>
      </w:r>
      <w:r>
        <w:t>personal access</w:t>
      </w:r>
      <w:r>
        <w:rPr>
          <w:spacing w:val="-1"/>
        </w:rPr>
        <w:t xml:space="preserve"> </w:t>
      </w:r>
      <w:r>
        <w:t>token</w:t>
      </w:r>
      <w:r>
        <w:rPr>
          <w:spacing w:val="-1"/>
        </w:rPr>
        <w:t xml:space="preserve"> </w:t>
      </w:r>
      <w:r>
        <w:t>(PAT),</w:t>
      </w:r>
      <w:r>
        <w:rPr>
          <w:spacing w:val="-1"/>
        </w:rPr>
        <w:t xml:space="preserve"> </w:t>
      </w:r>
      <w:r>
        <w:t>follow</w:t>
      </w:r>
      <w:r>
        <w:rPr>
          <w:spacing w:val="-2"/>
        </w:rPr>
        <w:t xml:space="preserve"> </w:t>
      </w:r>
      <w:r>
        <w:t xml:space="preserve">these </w:t>
      </w:r>
      <w:r>
        <w:rPr>
          <w:spacing w:val="-2"/>
        </w:rPr>
        <w:t>steps:</w:t>
      </w:r>
    </w:p>
    <w:p>
      <w:pPr>
        <w:pStyle w:val="8"/>
        <w:spacing w:line="360" w:lineRule="auto"/>
        <w:ind w:left="220" w:right="519"/>
        <w:jc w:val="both"/>
      </w:pPr>
    </w:p>
    <w:p>
      <w:pPr>
        <w:pStyle w:val="8"/>
        <w:spacing w:line="360" w:lineRule="auto"/>
        <w:ind w:left="220"/>
        <w:jc w:val="both"/>
      </w:pPr>
      <w:r>
        <w:t>Commit</w:t>
      </w:r>
      <w:r>
        <w:rPr>
          <w:spacing w:val="-9"/>
        </w:rPr>
        <w:t xml:space="preserve"> </w:t>
      </w:r>
      <w:r>
        <w:t>Changes:</w:t>
      </w:r>
      <w:r>
        <w:rPr>
          <w:spacing w:val="1"/>
        </w:rPr>
        <w:t xml:space="preserve"> </w:t>
      </w:r>
      <w:r>
        <w:t>Make</w:t>
      </w:r>
      <w:r>
        <w:rPr>
          <w:spacing w:val="-3"/>
        </w:rPr>
        <w:t xml:space="preserve"> </w:t>
      </w:r>
      <w:r>
        <w:t>the necessary</w:t>
      </w:r>
      <w:r>
        <w:rPr>
          <w:spacing w:val="-1"/>
        </w:rPr>
        <w:t xml:space="preserve"> </w:t>
      </w:r>
      <w:r>
        <w:t>changes</w:t>
      </w:r>
      <w:r>
        <w:rPr>
          <w:spacing w:val="-2"/>
        </w:rPr>
        <w:t xml:space="preserve"> </w:t>
      </w:r>
      <w:r>
        <w:t>to</w:t>
      </w:r>
      <w:r>
        <w:rPr>
          <w:spacing w:val="-1"/>
        </w:rPr>
        <w:t xml:space="preserve"> </w:t>
      </w:r>
      <w:r>
        <w:t>your</w:t>
      </w:r>
      <w:r>
        <w:rPr>
          <w:spacing w:val="2"/>
        </w:rPr>
        <w:t xml:space="preserve"> </w:t>
      </w:r>
      <w:r>
        <w:t>files</w:t>
      </w:r>
      <w:r>
        <w:rPr>
          <w:spacing w:val="-1"/>
        </w:rPr>
        <w:t xml:space="preserve"> </w:t>
      </w:r>
      <w:r>
        <w:t>in</w:t>
      </w:r>
      <w:r>
        <w:rPr>
          <w:spacing w:val="-5"/>
        </w:rPr>
        <w:t xml:space="preserve"> </w:t>
      </w:r>
      <w:r>
        <w:t>your</w:t>
      </w:r>
      <w:r>
        <w:rPr>
          <w:spacing w:val="3"/>
        </w:rPr>
        <w:t xml:space="preserve"> </w:t>
      </w:r>
      <w:r>
        <w:t>local</w:t>
      </w:r>
      <w:r>
        <w:rPr>
          <w:spacing w:val="-1"/>
        </w:rPr>
        <w:t xml:space="preserve"> </w:t>
      </w:r>
      <w:r>
        <w:rPr>
          <w:spacing w:val="-2"/>
        </w:rPr>
        <w:t>repository.</w:t>
      </w:r>
    </w:p>
    <w:p>
      <w:pPr>
        <w:pStyle w:val="8"/>
        <w:spacing w:line="360" w:lineRule="auto"/>
        <w:ind w:left="220"/>
        <w:jc w:val="both"/>
      </w:pPr>
    </w:p>
    <w:p>
      <w:pPr>
        <w:pStyle w:val="8"/>
        <w:spacing w:before="1" w:line="360" w:lineRule="auto"/>
        <w:ind w:left="220" w:right="519"/>
        <w:jc w:val="both"/>
      </w:pPr>
      <w:r>
        <w:t>Stage Changes: Use the git add command to stage the changes you want to include in the commit. For example:</w:t>
      </w:r>
    </w:p>
    <w:p>
      <w:pPr>
        <w:pStyle w:val="8"/>
        <w:spacing w:before="161" w:line="360" w:lineRule="auto"/>
        <w:ind w:left="220"/>
        <w:jc w:val="both"/>
      </w:pPr>
      <w:r>
        <w:t>git</w:t>
      </w:r>
      <w:r>
        <w:rPr>
          <w:spacing w:val="-2"/>
        </w:rPr>
        <w:t xml:space="preserve"> </w:t>
      </w:r>
      <w:r>
        <w:t xml:space="preserve">add </w:t>
      </w:r>
      <w:r>
        <w:rPr>
          <w:spacing w:val="-10"/>
        </w:rPr>
        <w:t>.</w:t>
      </w:r>
    </w:p>
    <w:p>
      <w:pPr>
        <w:pStyle w:val="8"/>
        <w:spacing w:before="21" w:line="360" w:lineRule="auto"/>
        <w:jc w:val="both"/>
      </w:pPr>
    </w:p>
    <w:p>
      <w:pPr>
        <w:pStyle w:val="8"/>
        <w:spacing w:line="360" w:lineRule="auto"/>
        <w:ind w:left="220" w:right="520"/>
        <w:jc w:val="both"/>
      </w:pPr>
      <w:r>
        <w:t>Commit Changes: Commit the staged changes with a descriptive message using the git commit command. For example:</w:t>
      </w:r>
    </w:p>
    <w:p>
      <w:pPr>
        <w:pStyle w:val="8"/>
        <w:spacing w:line="360" w:lineRule="auto"/>
        <w:ind w:left="220" w:right="520"/>
        <w:jc w:val="both"/>
      </w:pPr>
    </w:p>
    <w:p>
      <w:pPr>
        <w:pStyle w:val="8"/>
        <w:spacing w:line="360" w:lineRule="auto"/>
        <w:ind w:left="220"/>
        <w:jc w:val="both"/>
      </w:pPr>
      <w:r>
        <w:t>git</w:t>
      </w:r>
      <w:r>
        <w:rPr>
          <w:spacing w:val="-2"/>
        </w:rPr>
        <w:t xml:space="preserve"> </w:t>
      </w:r>
      <w:r>
        <w:t>commit</w:t>
      </w:r>
      <w:r>
        <w:rPr>
          <w:spacing w:val="-2"/>
        </w:rPr>
        <w:t xml:space="preserve"> </w:t>
      </w:r>
      <w:r>
        <w:t>-m</w:t>
      </w:r>
      <w:r>
        <w:rPr>
          <w:spacing w:val="-1"/>
        </w:rPr>
        <w:t xml:space="preserve"> </w:t>
      </w:r>
      <w:r>
        <w:t>"Your</w:t>
      </w:r>
      <w:r>
        <w:rPr>
          <w:spacing w:val="-2"/>
        </w:rPr>
        <w:t xml:space="preserve"> </w:t>
      </w:r>
      <w:r>
        <w:t>commit</w:t>
      </w:r>
      <w:r>
        <w:rPr>
          <w:spacing w:val="-2"/>
        </w:rPr>
        <w:t xml:space="preserve"> </w:t>
      </w:r>
      <w:r>
        <w:t>message</w:t>
      </w:r>
      <w:r>
        <w:rPr>
          <w:spacing w:val="-2"/>
        </w:rPr>
        <w:t xml:space="preserve"> </w:t>
      </w:r>
      <w:r>
        <w:rPr>
          <w:spacing w:val="-4"/>
        </w:rPr>
        <w:t>here"</w:t>
      </w:r>
    </w:p>
    <w:p>
      <w:pPr>
        <w:pStyle w:val="8"/>
        <w:spacing w:before="21" w:line="360" w:lineRule="auto"/>
        <w:jc w:val="both"/>
      </w:pPr>
    </w:p>
    <w:p>
      <w:pPr>
        <w:pStyle w:val="8"/>
        <w:spacing w:line="360" w:lineRule="auto"/>
        <w:ind w:left="220" w:right="519"/>
        <w:jc w:val="both"/>
      </w:pPr>
      <w:r>
        <w:t>Push Changes: Use the git push command to push your commits to the remote repository on GitHub. Include your PAT in the URL as a password. The syntax is similar to the clone command but with git push instead of git clone. For example:</w:t>
      </w:r>
    </w:p>
    <w:p>
      <w:pPr>
        <w:pStyle w:val="8"/>
        <w:tabs>
          <w:tab w:val="left" w:pos="1760"/>
          <w:tab w:val="left" w:pos="3447"/>
        </w:tabs>
        <w:spacing w:before="160" w:line="360" w:lineRule="auto"/>
        <w:ind w:left="220" w:right="519"/>
      </w:pPr>
      <w:r>
        <w:rPr>
          <w:spacing w:val="-4"/>
        </w:rPr>
        <w:t>git</w:t>
      </w:r>
      <w:r>
        <w:t xml:space="preserve"> </w:t>
      </w:r>
      <w:r>
        <w:rPr>
          <w:spacing w:val="-4"/>
        </w:rPr>
        <w:t>push</w:t>
      </w:r>
      <w:r>
        <w:t xml:space="preserve">  </w:t>
      </w:r>
      <w:r>
        <w:rPr>
          <w:spacing w:val="-2"/>
        </w:rPr>
        <w:t>https://&lt;your-username&gt;:&lt;your-token&gt;@github.com/&lt;your- username&gt;/&lt;repository&gt;.git</w:t>
      </w:r>
    </w:p>
    <w:p>
      <w:pPr>
        <w:pStyle w:val="8"/>
        <w:spacing w:before="161" w:line="360" w:lineRule="auto"/>
        <w:ind w:left="220" w:right="522"/>
        <w:jc w:val="both"/>
      </w:pPr>
      <w:r>
        <w:t>Replace &lt;your-username&gt; with your GitHub username, &lt;your-token&gt; with the token you generated, and &lt;repository&gt; with the name of your repository.</w:t>
      </w:r>
    </w:p>
    <w:p>
      <w:pPr>
        <w:pStyle w:val="8"/>
        <w:spacing w:before="161" w:line="360" w:lineRule="auto"/>
        <w:ind w:left="220" w:right="520"/>
        <w:jc w:val="both"/>
      </w:pPr>
      <w:r>
        <w:t>Enter Credentials: You may be prompted to enter your GitHub username and the PAT you generated. Enter them when prompted.</w:t>
      </w:r>
    </w:p>
    <w:p>
      <w:pPr>
        <w:pStyle w:val="8"/>
        <w:spacing w:before="161" w:line="360" w:lineRule="auto"/>
        <w:ind w:left="220" w:right="520"/>
        <w:jc w:val="both"/>
      </w:pPr>
    </w:p>
    <w:p>
      <w:pPr>
        <w:pStyle w:val="8"/>
        <w:spacing w:line="360" w:lineRule="auto"/>
        <w:ind w:left="220" w:right="518"/>
        <w:jc w:val="both"/>
      </w:pPr>
      <w:r>
        <w:t>Verify Changes: Once the push is successful, visit your repository on GitHub to verify that the changes have been pushed successfully.</w:t>
      </w:r>
    </w:p>
    <w:p>
      <w:pPr>
        <w:pStyle w:val="8"/>
        <w:spacing w:line="360" w:lineRule="auto"/>
        <w:ind w:left="220" w:right="518"/>
        <w:jc w:val="both"/>
      </w:pPr>
    </w:p>
    <w:p>
      <w:pPr>
        <w:pStyle w:val="8"/>
        <w:spacing w:line="360" w:lineRule="auto"/>
        <w:jc w:val="both"/>
      </w:pPr>
      <w:r>
        <w:t xml:space="preserve">    Important</w:t>
      </w:r>
      <w:r>
        <w:rPr>
          <w:spacing w:val="-4"/>
        </w:rPr>
        <w:t xml:space="preserve"> </w:t>
      </w:r>
      <w:r>
        <w:rPr>
          <w:spacing w:val="-2"/>
        </w:rPr>
        <w:t>Notes:</w:t>
      </w:r>
    </w:p>
    <w:p>
      <w:pPr>
        <w:pStyle w:val="8"/>
        <w:spacing w:line="360" w:lineRule="auto"/>
        <w:ind w:left="220"/>
        <w:jc w:val="both"/>
      </w:pPr>
      <w:r>
        <w:t>Treat</w:t>
      </w:r>
      <w:r>
        <w:rPr>
          <w:spacing w:val="-2"/>
        </w:rPr>
        <w:t xml:space="preserve"> </w:t>
      </w:r>
      <w:r>
        <w:t>your personal access</w:t>
      </w:r>
      <w:r>
        <w:rPr>
          <w:spacing w:val="-1"/>
        </w:rPr>
        <w:t xml:space="preserve"> </w:t>
      </w:r>
      <w:r>
        <w:t>token</w:t>
      </w:r>
      <w:r>
        <w:rPr>
          <w:spacing w:val="-2"/>
        </w:rPr>
        <w:t xml:space="preserve"> </w:t>
      </w:r>
      <w:r>
        <w:t>like</w:t>
      </w:r>
      <w:r>
        <w:rPr>
          <w:spacing w:val="-2"/>
        </w:rPr>
        <w:t xml:space="preserve"> </w:t>
      </w:r>
      <w:r>
        <w:t>a</w:t>
      </w:r>
      <w:r>
        <w:rPr>
          <w:spacing w:val="-1"/>
        </w:rPr>
        <w:t xml:space="preserve"> </w:t>
      </w:r>
      <w:r>
        <w:t>password.</w:t>
      </w:r>
      <w:r>
        <w:rPr>
          <w:spacing w:val="-1"/>
        </w:rPr>
        <w:t xml:space="preserve"> </w:t>
      </w:r>
      <w:r>
        <w:t>Keep</w:t>
      </w:r>
      <w:r>
        <w:rPr>
          <w:spacing w:val="1"/>
        </w:rPr>
        <w:t xml:space="preserve"> </w:t>
      </w:r>
      <w:r>
        <w:t>it</w:t>
      </w:r>
      <w:r>
        <w:rPr>
          <w:spacing w:val="-2"/>
        </w:rPr>
        <w:t xml:space="preserve"> </w:t>
      </w:r>
      <w:r>
        <w:t>secure and do</w:t>
      </w:r>
      <w:r>
        <w:rPr>
          <w:spacing w:val="-1"/>
        </w:rPr>
        <w:t xml:space="preserve"> </w:t>
      </w:r>
      <w:r>
        <w:t>not</w:t>
      </w:r>
      <w:r>
        <w:rPr>
          <w:spacing w:val="-2"/>
        </w:rPr>
        <w:t xml:space="preserve"> </w:t>
      </w:r>
      <w:r>
        <w:t>share</w:t>
      </w:r>
      <w:r>
        <w:rPr>
          <w:spacing w:val="-2"/>
        </w:rPr>
        <w:t xml:space="preserve"> </w:t>
      </w:r>
      <w:r>
        <w:t>it</w:t>
      </w:r>
      <w:r>
        <w:rPr>
          <w:spacing w:val="-1"/>
        </w:rPr>
        <w:t xml:space="preserve"> </w:t>
      </w:r>
      <w:r>
        <w:rPr>
          <w:spacing w:val="-2"/>
        </w:rPr>
        <w:t>publicly.</w:t>
      </w:r>
    </w:p>
    <w:p>
      <w:pPr>
        <w:pStyle w:val="8"/>
        <w:spacing w:before="22" w:line="360" w:lineRule="auto"/>
        <w:jc w:val="both"/>
      </w:pPr>
    </w:p>
    <w:p>
      <w:pPr>
        <w:pStyle w:val="8"/>
        <w:spacing w:line="360" w:lineRule="auto"/>
        <w:ind w:left="220" w:right="522"/>
        <w:jc w:val="both"/>
      </w:pPr>
    </w:p>
    <w:p>
      <w:pPr>
        <w:pStyle w:val="8"/>
        <w:spacing w:line="360" w:lineRule="auto"/>
        <w:ind w:left="220" w:right="522"/>
        <w:jc w:val="both"/>
      </w:pPr>
    </w:p>
    <w:p>
      <w:pPr>
        <w:pStyle w:val="8"/>
        <w:spacing w:line="360" w:lineRule="auto"/>
        <w:ind w:left="220" w:right="522"/>
        <w:jc w:val="both"/>
      </w:pPr>
      <w:r>
        <w:t>It's recommended to use HTTPS for pushing changes to repositories when using a personal</w:t>
      </w:r>
      <w:r>
        <w:rPr>
          <w:spacing w:val="80"/>
        </w:rPr>
        <w:t xml:space="preserve"> </w:t>
      </w:r>
      <w:r>
        <w:t>access token.</w:t>
      </w:r>
    </w:p>
    <w:p>
      <w:pPr>
        <w:pStyle w:val="8"/>
        <w:spacing w:before="161" w:line="360" w:lineRule="auto"/>
        <w:ind w:left="220" w:right="519"/>
        <w:jc w:val="both"/>
      </w:pPr>
      <w:r>
        <w:t>If you're pushing to a repository where you have write access, your changes should now be</w:t>
      </w:r>
      <w:r>
        <w:rPr>
          <w:spacing w:val="80"/>
        </w:rPr>
        <w:t xml:space="preserve"> </w:t>
      </w:r>
      <w:r>
        <w:t>reflected in the remote repository on GitHub.</w:t>
      </w:r>
    </w:p>
    <w:p>
      <w:pPr>
        <w:pStyle w:val="8"/>
        <w:spacing w:line="360" w:lineRule="auto"/>
        <w:ind w:left="220" w:right="518"/>
        <w:jc w:val="both"/>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tabs>
          <w:tab w:val="left" w:pos="2160"/>
        </w:tabs>
        <w:spacing w:before="132"/>
        <w:rPr>
          <w:sz w:val="28"/>
        </w:rPr>
      </w:pPr>
      <w:r>
        <w:rPr>
          <w:sz w:val="28"/>
        </w:rPr>
        <w:tab/>
      </w:r>
    </w:p>
    <w:p>
      <w:pPr>
        <w:pStyle w:val="4"/>
        <w:numPr>
          <w:ilvl w:val="1"/>
          <w:numId w:val="1"/>
        </w:numPr>
        <w:tabs>
          <w:tab w:val="left" w:pos="2323"/>
        </w:tabs>
        <w:ind w:left="2323" w:hanging="419"/>
        <w:jc w:val="left"/>
        <w:rPr>
          <w:sz w:val="32"/>
          <w:szCs w:val="32"/>
        </w:rPr>
      </w:pPr>
      <w:r>
        <w:rPr>
          <w:sz w:val="32"/>
          <w:szCs w:val="32"/>
        </w:rPr>
        <w:t xml:space="preserve"> Procedure</w:t>
      </w:r>
      <w:r>
        <w:rPr>
          <w:spacing w:val="-5"/>
          <w:sz w:val="32"/>
          <w:szCs w:val="32"/>
        </w:rPr>
        <w:t xml:space="preserve"> </w:t>
      </w:r>
      <w:r>
        <w:rPr>
          <w:sz w:val="32"/>
          <w:szCs w:val="32"/>
        </w:rPr>
        <w:t>6:</w:t>
      </w:r>
      <w:r>
        <w:rPr>
          <w:spacing w:val="-4"/>
          <w:sz w:val="32"/>
          <w:szCs w:val="32"/>
        </w:rPr>
        <w:t xml:space="preserve"> </w:t>
      </w:r>
      <w:r>
        <w:rPr>
          <w:sz w:val="32"/>
          <w:szCs w:val="32"/>
        </w:rPr>
        <w:t>Pull</w:t>
      </w:r>
      <w:r>
        <w:rPr>
          <w:spacing w:val="-6"/>
          <w:sz w:val="32"/>
          <w:szCs w:val="32"/>
        </w:rPr>
        <w:t xml:space="preserve"> </w:t>
      </w:r>
      <w:r>
        <w:rPr>
          <w:sz w:val="32"/>
          <w:szCs w:val="32"/>
        </w:rPr>
        <w:t>Changes</w:t>
      </w:r>
      <w:r>
        <w:rPr>
          <w:spacing w:val="-5"/>
          <w:sz w:val="32"/>
          <w:szCs w:val="32"/>
        </w:rPr>
        <w:t xml:space="preserve"> </w:t>
      </w:r>
      <w:r>
        <w:rPr>
          <w:sz w:val="32"/>
          <w:szCs w:val="32"/>
        </w:rPr>
        <w:t>from</w:t>
      </w:r>
      <w:r>
        <w:rPr>
          <w:spacing w:val="-3"/>
          <w:sz w:val="32"/>
          <w:szCs w:val="32"/>
        </w:rPr>
        <w:t xml:space="preserve"> </w:t>
      </w:r>
      <w:r>
        <w:rPr>
          <w:spacing w:val="-2"/>
          <w:sz w:val="32"/>
          <w:szCs w:val="32"/>
        </w:rPr>
        <w:t>Repository</w:t>
      </w:r>
    </w:p>
    <w:p>
      <w:pPr>
        <w:pStyle w:val="8"/>
        <w:rPr>
          <w:b/>
          <w:sz w:val="28"/>
        </w:rPr>
      </w:pPr>
    </w:p>
    <w:p>
      <w:pPr>
        <w:pStyle w:val="8"/>
        <w:spacing w:before="320" w:line="360" w:lineRule="auto"/>
        <w:jc w:val="both"/>
        <w:rPr>
          <w:b/>
          <w:sz w:val="28"/>
        </w:rPr>
      </w:pPr>
    </w:p>
    <w:p>
      <w:pPr>
        <w:pStyle w:val="8"/>
        <w:spacing w:line="360" w:lineRule="auto"/>
        <w:ind w:left="220" w:right="516"/>
        <w:jc w:val="both"/>
      </w:pPr>
      <w:r>
        <w:t>Make Changes in Remote Repository (Optional): If you want to make changes directly in the remote repository (e.g., via a web interface or another user's contribution), do so.</w:t>
      </w:r>
    </w:p>
    <w:p>
      <w:pPr>
        <w:pStyle w:val="8"/>
        <w:spacing w:before="161" w:line="360" w:lineRule="auto"/>
        <w:ind w:left="220" w:right="519"/>
        <w:jc w:val="both"/>
      </w:pPr>
      <w:r>
        <w:t>Navigate to Your Repository Directory: Use the cd command to navigate to the directory of your local repository: cd C:\path\to\your\repository</w:t>
      </w:r>
    </w:p>
    <w:p>
      <w:pPr>
        <w:pStyle w:val="8"/>
        <w:spacing w:before="161" w:line="360" w:lineRule="auto"/>
        <w:ind w:left="220" w:right="519"/>
        <w:jc w:val="both"/>
      </w:pPr>
      <w:r>
        <w:t>Pull</w:t>
      </w:r>
      <w:r>
        <w:rPr>
          <w:spacing w:val="-5"/>
        </w:rPr>
        <w:t xml:space="preserve"> </w:t>
      </w:r>
      <w:r>
        <w:t>Changes</w:t>
      </w:r>
      <w:r>
        <w:rPr>
          <w:spacing w:val="-1"/>
        </w:rPr>
        <w:t xml:space="preserve"> </w:t>
      </w:r>
      <w:r>
        <w:t>from</w:t>
      </w:r>
      <w:r>
        <w:rPr>
          <w:spacing w:val="-1"/>
        </w:rPr>
        <w:t xml:space="preserve"> </w:t>
      </w:r>
      <w:r>
        <w:t>Remote</w:t>
      </w:r>
      <w:r>
        <w:rPr>
          <w:spacing w:val="-4"/>
        </w:rPr>
        <w:t xml:space="preserve"> </w:t>
      </w:r>
      <w:r>
        <w:t>Repository: Use</w:t>
      </w:r>
      <w:r>
        <w:rPr>
          <w:spacing w:val="-4"/>
        </w:rPr>
        <w:t xml:space="preserve"> </w:t>
      </w:r>
      <w:r>
        <w:t>the</w:t>
      </w:r>
      <w:r>
        <w:rPr>
          <w:spacing w:val="-2"/>
        </w:rPr>
        <w:t xml:space="preserve"> </w:t>
      </w:r>
      <w:r>
        <w:t>git</w:t>
      </w:r>
      <w:r>
        <w:rPr>
          <w:spacing w:val="-1"/>
        </w:rPr>
        <w:t xml:space="preserve"> </w:t>
      </w:r>
      <w:r>
        <w:t>pull</w:t>
      </w:r>
      <w:r>
        <w:rPr>
          <w:spacing w:val="-3"/>
        </w:rPr>
        <w:t xml:space="preserve"> </w:t>
      </w:r>
      <w:r>
        <w:t>command</w:t>
      </w:r>
      <w:r>
        <w:rPr>
          <w:spacing w:val="-1"/>
        </w:rPr>
        <w:t xml:space="preserve"> </w:t>
      </w:r>
      <w:r>
        <w:t>to</w:t>
      </w:r>
      <w:r>
        <w:rPr>
          <w:spacing w:val="-3"/>
        </w:rPr>
        <w:t xml:space="preserve"> </w:t>
      </w:r>
      <w:r>
        <w:t>fetch and</w:t>
      </w:r>
      <w:r>
        <w:rPr>
          <w:spacing w:val="-4"/>
        </w:rPr>
        <w:t xml:space="preserve"> </w:t>
      </w:r>
      <w:r>
        <w:t>merge changes from the remote repository into your local repository. Specify the remote repository's name (typically origin) and the branch name (e.g., master):</w:t>
      </w:r>
    </w:p>
    <w:p>
      <w:pPr>
        <w:pStyle w:val="8"/>
        <w:spacing w:before="159" w:line="360" w:lineRule="auto"/>
        <w:ind w:left="220"/>
        <w:jc w:val="both"/>
      </w:pPr>
      <w:r>
        <w:t>git</w:t>
      </w:r>
      <w:r>
        <w:rPr>
          <w:spacing w:val="-3"/>
        </w:rPr>
        <w:t xml:space="preserve"> </w:t>
      </w:r>
      <w:r>
        <w:t>pull</w:t>
      </w:r>
      <w:r>
        <w:rPr>
          <w:spacing w:val="-2"/>
        </w:rPr>
        <w:t xml:space="preserve"> </w:t>
      </w:r>
      <w:r>
        <w:t xml:space="preserve">origin </w:t>
      </w:r>
      <w:r>
        <w:rPr>
          <w:spacing w:val="-2"/>
        </w:rPr>
        <w:t>master</w:t>
      </w:r>
    </w:p>
    <w:p>
      <w:pPr>
        <w:pStyle w:val="8"/>
        <w:spacing w:before="22" w:line="360" w:lineRule="auto"/>
        <w:jc w:val="both"/>
      </w:pPr>
    </w:p>
    <w:p>
      <w:pPr>
        <w:pStyle w:val="8"/>
        <w:spacing w:line="360" w:lineRule="auto"/>
        <w:ind w:left="220" w:right="710" w:firstLine="60"/>
        <w:jc w:val="both"/>
      </w:pPr>
      <w:r>
        <w:t>If</w:t>
      </w:r>
      <w:r>
        <w:rPr>
          <w:spacing w:val="-2"/>
        </w:rPr>
        <w:t xml:space="preserve"> </w:t>
      </w:r>
      <w:r>
        <w:t>you're</w:t>
      </w:r>
      <w:r>
        <w:rPr>
          <w:spacing w:val="-2"/>
        </w:rPr>
        <w:t xml:space="preserve"> </w:t>
      </w:r>
      <w:r>
        <w:t>pulling</w:t>
      </w:r>
      <w:r>
        <w:rPr>
          <w:spacing w:val="-6"/>
        </w:rPr>
        <w:t xml:space="preserve"> </w:t>
      </w:r>
      <w:r>
        <w:t>from</w:t>
      </w:r>
      <w:r>
        <w:rPr>
          <w:spacing w:val="-1"/>
        </w:rPr>
        <w:t xml:space="preserve"> </w:t>
      </w:r>
      <w:r>
        <w:t>a</w:t>
      </w:r>
      <w:r>
        <w:rPr>
          <w:spacing w:val="-4"/>
        </w:rPr>
        <w:t xml:space="preserve"> </w:t>
      </w:r>
      <w:r>
        <w:t>branch</w:t>
      </w:r>
      <w:r>
        <w:rPr>
          <w:spacing w:val="-3"/>
        </w:rPr>
        <w:t xml:space="preserve"> </w:t>
      </w:r>
      <w:r>
        <w:t>other</w:t>
      </w:r>
      <w:r>
        <w:rPr>
          <w:spacing w:val="-2"/>
        </w:rPr>
        <w:t xml:space="preserve"> </w:t>
      </w:r>
      <w:r>
        <w:t>than</w:t>
      </w:r>
      <w:r>
        <w:rPr>
          <w:spacing w:val="-3"/>
        </w:rPr>
        <w:t xml:space="preserve"> </w:t>
      </w:r>
      <w:r>
        <w:t>master,</w:t>
      </w:r>
      <w:r>
        <w:rPr>
          <w:spacing w:val="-3"/>
        </w:rPr>
        <w:t xml:space="preserve"> </w:t>
      </w:r>
      <w:r>
        <w:t>replace</w:t>
      </w:r>
      <w:r>
        <w:rPr>
          <w:spacing w:val="-2"/>
        </w:rPr>
        <w:t xml:space="preserve"> </w:t>
      </w:r>
      <w:r>
        <w:t>master</w:t>
      </w:r>
      <w:r>
        <w:rPr>
          <w:spacing w:val="-2"/>
        </w:rPr>
        <w:t xml:space="preserve"> </w:t>
      </w:r>
      <w:r>
        <w:t>with</w:t>
      </w:r>
      <w:r>
        <w:rPr>
          <w:spacing w:val="-6"/>
        </w:rPr>
        <w:t xml:space="preserve"> </w:t>
      </w:r>
      <w:r>
        <w:t>the</w:t>
      </w:r>
      <w:r>
        <w:rPr>
          <w:spacing w:val="-4"/>
        </w:rPr>
        <w:t xml:space="preserve"> </w:t>
      </w:r>
      <w:r>
        <w:t>appropriate branch</w:t>
      </w:r>
      <w:r>
        <w:rPr>
          <w:spacing w:val="40"/>
        </w:rPr>
        <w:t xml:space="preserve"> </w:t>
      </w:r>
      <w:r>
        <w:t>name.</w:t>
      </w:r>
    </w:p>
    <w:p>
      <w:pPr>
        <w:pStyle w:val="8"/>
        <w:spacing w:line="360" w:lineRule="auto"/>
        <w:ind w:left="220"/>
        <w:jc w:val="both"/>
      </w:pPr>
      <w:r>
        <w:t>Authentication</w:t>
      </w:r>
      <w:r>
        <w:rPr>
          <w:spacing w:val="-5"/>
        </w:rPr>
        <w:t xml:space="preserve"> </w:t>
      </w:r>
      <w:r>
        <w:t>(if</w:t>
      </w:r>
      <w:r>
        <w:rPr>
          <w:spacing w:val="-3"/>
        </w:rPr>
        <w:t xml:space="preserve"> </w:t>
      </w:r>
      <w:r>
        <w:t>prompted):</w:t>
      </w:r>
      <w:r>
        <w:rPr>
          <w:spacing w:val="-1"/>
        </w:rPr>
        <w:t xml:space="preserve"> </w:t>
      </w:r>
      <w:r>
        <w:t>If</w:t>
      </w:r>
      <w:r>
        <w:rPr>
          <w:spacing w:val="2"/>
        </w:rPr>
        <w:t xml:space="preserve"> </w:t>
      </w:r>
      <w:r>
        <w:t>authentication</w:t>
      </w:r>
      <w:r>
        <w:rPr>
          <w:spacing w:val="-3"/>
        </w:rPr>
        <w:t xml:space="preserve"> </w:t>
      </w:r>
      <w:r>
        <w:t>is</w:t>
      </w:r>
      <w:r>
        <w:rPr>
          <w:spacing w:val="-5"/>
        </w:rPr>
        <w:t xml:space="preserve"> </w:t>
      </w:r>
      <w:r>
        <w:t>required,</w:t>
      </w:r>
      <w:r>
        <w:rPr>
          <w:spacing w:val="-1"/>
        </w:rPr>
        <w:t xml:space="preserve"> </w:t>
      </w:r>
      <w:r>
        <w:t>provide</w:t>
      </w:r>
      <w:r>
        <w:rPr>
          <w:spacing w:val="-3"/>
        </w:rPr>
        <w:t xml:space="preserve"> </w:t>
      </w:r>
      <w:r>
        <w:t>your</w:t>
      </w:r>
      <w:r>
        <w:rPr>
          <w:spacing w:val="2"/>
        </w:rPr>
        <w:t xml:space="preserve"> </w:t>
      </w:r>
      <w:r>
        <w:rPr>
          <w:spacing w:val="-2"/>
        </w:rPr>
        <w:t>credentials.</w:t>
      </w:r>
    </w:p>
    <w:p>
      <w:pPr>
        <w:pStyle w:val="8"/>
        <w:spacing w:before="21" w:line="360" w:lineRule="auto"/>
        <w:jc w:val="both"/>
      </w:pPr>
    </w:p>
    <w:p>
      <w:pPr>
        <w:pStyle w:val="8"/>
        <w:spacing w:before="1" w:line="360" w:lineRule="auto"/>
        <w:ind w:left="220" w:right="519"/>
        <w:jc w:val="both"/>
      </w:pPr>
      <w:r>
        <w:t>Verify Updated Code: After the pull operation completes, verify that the changes made directly in the remote repository are now reflected in your local repository.</w:t>
      </w:r>
    </w:p>
    <w:p>
      <w:pPr>
        <w:spacing w:line="360" w:lineRule="auto"/>
        <w:jc w:val="both"/>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40"/>
        <w:rPr>
          <w:sz w:val="32"/>
          <w:szCs w:val="32"/>
        </w:rPr>
      </w:pPr>
    </w:p>
    <w:p>
      <w:pPr>
        <w:pStyle w:val="4"/>
        <w:numPr>
          <w:ilvl w:val="1"/>
          <w:numId w:val="1"/>
        </w:numPr>
        <w:tabs>
          <w:tab w:val="left" w:pos="2916"/>
        </w:tabs>
        <w:ind w:left="2916" w:hanging="419"/>
        <w:jc w:val="left"/>
        <w:rPr>
          <w:sz w:val="32"/>
          <w:szCs w:val="32"/>
        </w:rPr>
      </w:pPr>
      <w:r>
        <w:rPr>
          <w:sz w:val="32"/>
          <w:szCs w:val="32"/>
        </w:rPr>
        <w:t xml:space="preserve"> Procedure</w:t>
      </w:r>
      <w:r>
        <w:rPr>
          <w:spacing w:val="-8"/>
          <w:sz w:val="32"/>
          <w:szCs w:val="32"/>
        </w:rPr>
        <w:t xml:space="preserve"> </w:t>
      </w:r>
      <w:r>
        <w:rPr>
          <w:sz w:val="32"/>
          <w:szCs w:val="32"/>
        </w:rPr>
        <w:t>7:</w:t>
      </w:r>
      <w:r>
        <w:rPr>
          <w:spacing w:val="-7"/>
          <w:sz w:val="32"/>
          <w:szCs w:val="32"/>
        </w:rPr>
        <w:t xml:space="preserve"> </w:t>
      </w:r>
      <w:r>
        <w:rPr>
          <w:sz w:val="32"/>
          <w:szCs w:val="32"/>
        </w:rPr>
        <w:t>Credential</w:t>
      </w:r>
      <w:r>
        <w:rPr>
          <w:spacing w:val="-4"/>
          <w:sz w:val="32"/>
          <w:szCs w:val="32"/>
        </w:rPr>
        <w:t xml:space="preserve"> </w:t>
      </w:r>
      <w:r>
        <w:rPr>
          <w:spacing w:val="-2"/>
          <w:sz w:val="32"/>
          <w:szCs w:val="32"/>
        </w:rPr>
        <w:t>Manager</w:t>
      </w:r>
    </w:p>
    <w:p>
      <w:pPr>
        <w:pStyle w:val="8"/>
        <w:rPr>
          <w:b/>
          <w:sz w:val="28"/>
        </w:rPr>
      </w:pPr>
    </w:p>
    <w:p>
      <w:pPr>
        <w:pStyle w:val="8"/>
        <w:spacing w:before="320" w:line="360" w:lineRule="auto"/>
        <w:jc w:val="both"/>
        <w:rPr>
          <w:b/>
          <w:sz w:val="28"/>
        </w:rPr>
      </w:pPr>
    </w:p>
    <w:p>
      <w:pPr>
        <w:pStyle w:val="8"/>
        <w:spacing w:line="360" w:lineRule="auto"/>
        <w:ind w:left="220"/>
        <w:jc w:val="both"/>
      </w:pPr>
      <w:r>
        <w:t>To</w:t>
      </w:r>
      <w:r>
        <w:rPr>
          <w:spacing w:val="37"/>
        </w:rPr>
        <w:t xml:space="preserve"> </w:t>
      </w:r>
      <w:r>
        <w:t>remove</w:t>
      </w:r>
      <w:r>
        <w:rPr>
          <w:spacing w:val="38"/>
        </w:rPr>
        <w:t xml:space="preserve"> </w:t>
      </w:r>
      <w:r>
        <w:t>a</w:t>
      </w:r>
      <w:r>
        <w:rPr>
          <w:spacing w:val="38"/>
        </w:rPr>
        <w:t xml:space="preserve"> </w:t>
      </w:r>
      <w:r>
        <w:t>GitHub</w:t>
      </w:r>
      <w:r>
        <w:rPr>
          <w:spacing w:val="37"/>
        </w:rPr>
        <w:t xml:space="preserve"> </w:t>
      </w:r>
      <w:r>
        <w:t>account</w:t>
      </w:r>
      <w:r>
        <w:rPr>
          <w:spacing w:val="39"/>
        </w:rPr>
        <w:t xml:space="preserve"> </w:t>
      </w:r>
      <w:r>
        <w:t>from</w:t>
      </w:r>
      <w:r>
        <w:rPr>
          <w:spacing w:val="37"/>
        </w:rPr>
        <w:t xml:space="preserve"> </w:t>
      </w:r>
      <w:r>
        <w:t>Credential</w:t>
      </w:r>
      <w:r>
        <w:rPr>
          <w:spacing w:val="39"/>
        </w:rPr>
        <w:t xml:space="preserve"> </w:t>
      </w:r>
      <w:r>
        <w:t>Manager</w:t>
      </w:r>
      <w:r>
        <w:rPr>
          <w:spacing w:val="38"/>
        </w:rPr>
        <w:t xml:space="preserve"> </w:t>
      </w:r>
      <w:r>
        <w:t>on</w:t>
      </w:r>
      <w:r>
        <w:rPr>
          <w:spacing w:val="37"/>
        </w:rPr>
        <w:t xml:space="preserve"> </w:t>
      </w:r>
      <w:r>
        <w:t>a</w:t>
      </w:r>
      <w:r>
        <w:rPr>
          <w:spacing w:val="36"/>
        </w:rPr>
        <w:t xml:space="preserve"> </w:t>
      </w:r>
      <w:r>
        <w:t>Windows</w:t>
      </w:r>
      <w:r>
        <w:rPr>
          <w:spacing w:val="37"/>
        </w:rPr>
        <w:t xml:space="preserve"> </w:t>
      </w:r>
      <w:r>
        <w:t>machine,</w:t>
      </w:r>
      <w:r>
        <w:rPr>
          <w:spacing w:val="39"/>
        </w:rPr>
        <w:t xml:space="preserve"> </w:t>
      </w:r>
      <w:r>
        <w:t>you</w:t>
      </w:r>
      <w:r>
        <w:rPr>
          <w:spacing w:val="39"/>
        </w:rPr>
        <w:t xml:space="preserve"> </w:t>
      </w:r>
      <w:r>
        <w:t>can follow these steps:</w:t>
      </w:r>
    </w:p>
    <w:p>
      <w:pPr>
        <w:pStyle w:val="8"/>
        <w:spacing w:before="139" w:line="360" w:lineRule="auto"/>
        <w:jc w:val="both"/>
      </w:pPr>
    </w:p>
    <w:p>
      <w:pPr>
        <w:pStyle w:val="8"/>
        <w:spacing w:line="360" w:lineRule="auto"/>
        <w:ind w:left="220" w:right="2907"/>
        <w:jc w:val="both"/>
      </w:pPr>
      <w:r>
        <w:t>Open</w:t>
      </w:r>
      <w:r>
        <w:rPr>
          <w:spacing w:val="-4"/>
        </w:rPr>
        <w:t xml:space="preserve"> </w:t>
      </w:r>
      <w:r>
        <w:t>Credential</w:t>
      </w:r>
      <w:r>
        <w:rPr>
          <w:spacing w:val="-2"/>
        </w:rPr>
        <w:t xml:space="preserve"> </w:t>
      </w:r>
      <w:r>
        <w:t>Manager:</w:t>
      </w:r>
      <w:r>
        <w:rPr>
          <w:spacing w:val="-4"/>
        </w:rPr>
        <w:t xml:space="preserve"> </w:t>
      </w:r>
      <w:r>
        <w:t>Press</w:t>
      </w:r>
      <w:r>
        <w:rPr>
          <w:spacing w:val="-4"/>
        </w:rPr>
        <w:t xml:space="preserve"> </w:t>
      </w:r>
      <w:r>
        <w:t>Win</w:t>
      </w:r>
      <w:r>
        <w:rPr>
          <w:spacing w:val="-6"/>
        </w:rPr>
        <w:t xml:space="preserve"> </w:t>
      </w:r>
      <w:r>
        <w:t>+</w:t>
      </w:r>
      <w:r>
        <w:rPr>
          <w:spacing w:val="-3"/>
        </w:rPr>
        <w:t xml:space="preserve"> </w:t>
      </w:r>
      <w:r>
        <w:t>S</w:t>
      </w:r>
      <w:r>
        <w:rPr>
          <w:spacing w:val="-5"/>
        </w:rPr>
        <w:t xml:space="preserve"> </w:t>
      </w:r>
      <w:r>
        <w:t>to</w:t>
      </w:r>
      <w:r>
        <w:rPr>
          <w:spacing w:val="-4"/>
        </w:rPr>
        <w:t xml:space="preserve"> </w:t>
      </w:r>
      <w:r>
        <w:t>open</w:t>
      </w:r>
      <w:r>
        <w:rPr>
          <w:spacing w:val="-5"/>
        </w:rPr>
        <w:t xml:space="preserve"> </w:t>
      </w:r>
      <w:r>
        <w:t>the</w:t>
      </w:r>
      <w:r>
        <w:rPr>
          <w:spacing w:val="-3"/>
        </w:rPr>
        <w:t xml:space="preserve"> </w:t>
      </w:r>
      <w:r>
        <w:t>search</w:t>
      </w:r>
      <w:r>
        <w:rPr>
          <w:spacing w:val="-4"/>
        </w:rPr>
        <w:t xml:space="preserve"> </w:t>
      </w:r>
      <w:r>
        <w:t>bar. Type "Credential Manager" and select it</w:t>
      </w:r>
      <w:r>
        <w:rPr>
          <w:spacing w:val="-1"/>
        </w:rPr>
        <w:t xml:space="preserve"> </w:t>
      </w:r>
      <w:r>
        <w:t>from the search results.</w:t>
      </w:r>
    </w:p>
    <w:p>
      <w:pPr>
        <w:pStyle w:val="8"/>
        <w:spacing w:before="137" w:line="360" w:lineRule="auto"/>
        <w:jc w:val="both"/>
      </w:pPr>
    </w:p>
    <w:p>
      <w:pPr>
        <w:pStyle w:val="8"/>
        <w:spacing w:line="360" w:lineRule="auto"/>
        <w:ind w:left="220" w:right="522"/>
        <w:jc w:val="both"/>
      </w:pPr>
      <w:r>
        <w:t>Locate</w:t>
      </w:r>
      <w:r>
        <w:rPr>
          <w:spacing w:val="-3"/>
        </w:rPr>
        <w:t xml:space="preserve"> </w:t>
      </w:r>
      <w:r>
        <w:t>GitHub</w:t>
      </w:r>
      <w:r>
        <w:rPr>
          <w:spacing w:val="-2"/>
        </w:rPr>
        <w:t xml:space="preserve"> </w:t>
      </w:r>
      <w:r>
        <w:t>credentials:</w:t>
      </w:r>
      <w:r>
        <w:rPr>
          <w:spacing w:val="-1"/>
        </w:rPr>
        <w:t xml:space="preserve"> </w:t>
      </w:r>
      <w:r>
        <w:t>In</w:t>
      </w:r>
      <w:r>
        <w:rPr>
          <w:spacing w:val="-2"/>
        </w:rPr>
        <w:t xml:space="preserve"> </w:t>
      </w:r>
      <w:r>
        <w:t>Credential</w:t>
      </w:r>
      <w:r>
        <w:rPr>
          <w:spacing w:val="-1"/>
        </w:rPr>
        <w:t xml:space="preserve"> </w:t>
      </w:r>
      <w:r>
        <w:t>Manager, you'll</w:t>
      </w:r>
      <w:r>
        <w:rPr>
          <w:spacing w:val="-2"/>
        </w:rPr>
        <w:t xml:space="preserve"> </w:t>
      </w:r>
      <w:r>
        <w:t>see</w:t>
      </w:r>
      <w:r>
        <w:rPr>
          <w:spacing w:val="-3"/>
        </w:rPr>
        <w:t xml:space="preserve"> </w:t>
      </w:r>
      <w:r>
        <w:t>a</w:t>
      </w:r>
      <w:r>
        <w:rPr>
          <w:spacing w:val="-3"/>
        </w:rPr>
        <w:t xml:space="preserve"> </w:t>
      </w:r>
      <w:r>
        <w:t>list</w:t>
      </w:r>
      <w:r>
        <w:rPr>
          <w:spacing w:val="-4"/>
        </w:rPr>
        <w:t xml:space="preserve"> </w:t>
      </w:r>
      <w:r>
        <w:t>of</w:t>
      </w:r>
      <w:r>
        <w:rPr>
          <w:spacing w:val="-3"/>
        </w:rPr>
        <w:t xml:space="preserve"> </w:t>
      </w:r>
      <w:r>
        <w:t>stored</w:t>
      </w:r>
      <w:r>
        <w:rPr>
          <w:spacing w:val="-2"/>
        </w:rPr>
        <w:t xml:space="preserve"> </w:t>
      </w:r>
      <w:r>
        <w:t>credentials.</w:t>
      </w:r>
      <w:r>
        <w:rPr>
          <w:spacing w:val="-2"/>
        </w:rPr>
        <w:t xml:space="preserve"> </w:t>
      </w:r>
      <w:r>
        <w:t>Look for any entries related to GitHub.</w:t>
      </w:r>
    </w:p>
    <w:p>
      <w:pPr>
        <w:pStyle w:val="8"/>
        <w:spacing w:before="139" w:line="360" w:lineRule="auto"/>
        <w:jc w:val="both"/>
      </w:pPr>
    </w:p>
    <w:p>
      <w:pPr>
        <w:pStyle w:val="8"/>
        <w:spacing w:line="360" w:lineRule="auto"/>
        <w:ind w:left="220" w:right="522"/>
        <w:jc w:val="both"/>
      </w:pPr>
      <w:r>
        <w:t>Remove GitHub credentials: Click on the entry for GitHub, and then click on the "Remove" or "Delete" option. This will delete the stored credentials for that GitHub account.</w:t>
      </w:r>
    </w:p>
    <w:p>
      <w:pPr>
        <w:pStyle w:val="8"/>
        <w:spacing w:before="137" w:line="360" w:lineRule="auto"/>
        <w:jc w:val="both"/>
      </w:pPr>
    </w:p>
    <w:p>
      <w:pPr>
        <w:pStyle w:val="8"/>
        <w:spacing w:line="360" w:lineRule="auto"/>
        <w:ind w:left="220"/>
        <w:jc w:val="both"/>
      </w:pPr>
      <w:r>
        <w:t>Confirm</w:t>
      </w:r>
      <w:r>
        <w:rPr>
          <w:spacing w:val="-4"/>
        </w:rPr>
        <w:t xml:space="preserve"> </w:t>
      </w:r>
      <w:r>
        <w:t>removal:</w:t>
      </w:r>
      <w:r>
        <w:rPr>
          <w:spacing w:val="-2"/>
        </w:rPr>
        <w:t xml:space="preserve"> </w:t>
      </w:r>
      <w:r>
        <w:t>Confirm</w:t>
      </w:r>
      <w:r>
        <w:rPr>
          <w:spacing w:val="-1"/>
        </w:rPr>
        <w:t xml:space="preserve"> </w:t>
      </w:r>
      <w:r>
        <w:t>that</w:t>
      </w:r>
      <w:r>
        <w:rPr>
          <w:spacing w:val="-2"/>
        </w:rPr>
        <w:t xml:space="preserve"> </w:t>
      </w:r>
      <w:r>
        <w:t>you want</w:t>
      </w:r>
      <w:r>
        <w:rPr>
          <w:spacing w:val="-1"/>
        </w:rPr>
        <w:t xml:space="preserve"> </w:t>
      </w:r>
      <w:r>
        <w:t>to</w:t>
      </w:r>
      <w:r>
        <w:rPr>
          <w:spacing w:val="-2"/>
        </w:rPr>
        <w:t xml:space="preserve"> </w:t>
      </w:r>
      <w:r>
        <w:t>remove</w:t>
      </w:r>
      <w:r>
        <w:rPr>
          <w:spacing w:val="-1"/>
        </w:rPr>
        <w:t xml:space="preserve"> </w:t>
      </w:r>
      <w:r>
        <w:t>the</w:t>
      </w:r>
      <w:r>
        <w:rPr>
          <w:spacing w:val="-2"/>
        </w:rPr>
        <w:t xml:space="preserve"> </w:t>
      </w:r>
      <w:r>
        <w:t>credentials</w:t>
      </w:r>
      <w:r>
        <w:rPr>
          <w:spacing w:val="-2"/>
        </w:rPr>
        <w:t xml:space="preserve"> </w:t>
      </w:r>
      <w:r>
        <w:t>if</w:t>
      </w:r>
      <w:r>
        <w:rPr>
          <w:spacing w:val="-2"/>
        </w:rPr>
        <w:t xml:space="preserve"> prompted.</w:t>
      </w:r>
    </w:p>
    <w:p>
      <w:pPr>
        <w:jc w:val="both"/>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1"/>
        <w:rPr>
          <w:sz w:val="28"/>
        </w:rPr>
      </w:pPr>
    </w:p>
    <w:p>
      <w:pPr>
        <w:pStyle w:val="4"/>
        <w:numPr>
          <w:ilvl w:val="1"/>
          <w:numId w:val="1"/>
        </w:numPr>
        <w:tabs>
          <w:tab w:val="left" w:pos="2830"/>
        </w:tabs>
        <w:spacing w:before="1"/>
        <w:ind w:left="2830" w:hanging="419"/>
        <w:jc w:val="left"/>
        <w:rPr>
          <w:sz w:val="32"/>
          <w:szCs w:val="32"/>
        </w:rPr>
      </w:pPr>
      <w:r>
        <w:rPr>
          <w:sz w:val="32"/>
          <w:szCs w:val="32"/>
        </w:rPr>
        <w:t xml:space="preserve"> Procedure</w:t>
      </w:r>
      <w:r>
        <w:rPr>
          <w:spacing w:val="-6"/>
          <w:sz w:val="32"/>
          <w:szCs w:val="32"/>
        </w:rPr>
        <w:t xml:space="preserve"> </w:t>
      </w:r>
      <w:r>
        <w:rPr>
          <w:sz w:val="32"/>
          <w:szCs w:val="32"/>
        </w:rPr>
        <w:t>8:</w:t>
      </w:r>
      <w:r>
        <w:rPr>
          <w:spacing w:val="-3"/>
          <w:sz w:val="32"/>
          <w:szCs w:val="32"/>
        </w:rPr>
        <w:t xml:space="preserve"> </w:t>
      </w:r>
      <w:r>
        <w:rPr>
          <w:sz w:val="32"/>
          <w:szCs w:val="32"/>
        </w:rPr>
        <w:t>Creating</w:t>
      </w:r>
      <w:r>
        <w:rPr>
          <w:spacing w:val="-4"/>
          <w:sz w:val="32"/>
          <w:szCs w:val="32"/>
        </w:rPr>
        <w:t xml:space="preserve"> </w:t>
      </w:r>
      <w:r>
        <w:rPr>
          <w:sz w:val="32"/>
          <w:szCs w:val="32"/>
        </w:rPr>
        <w:t>A</w:t>
      </w:r>
      <w:r>
        <w:rPr>
          <w:spacing w:val="-4"/>
          <w:sz w:val="32"/>
          <w:szCs w:val="32"/>
        </w:rPr>
        <w:t xml:space="preserve"> </w:t>
      </w:r>
      <w:r>
        <w:rPr>
          <w:sz w:val="32"/>
          <w:szCs w:val="32"/>
        </w:rPr>
        <w:t>New</w:t>
      </w:r>
      <w:r>
        <w:rPr>
          <w:spacing w:val="-2"/>
          <w:sz w:val="32"/>
          <w:szCs w:val="32"/>
        </w:rPr>
        <w:t xml:space="preserve"> </w:t>
      </w:r>
      <w:r>
        <w:rPr>
          <w:spacing w:val="-4"/>
          <w:sz w:val="32"/>
          <w:szCs w:val="32"/>
        </w:rPr>
        <w:t>Issue</w:t>
      </w:r>
    </w:p>
    <w:p>
      <w:pPr>
        <w:pStyle w:val="8"/>
        <w:rPr>
          <w:b/>
        </w:rPr>
      </w:pPr>
    </w:p>
    <w:p>
      <w:pPr>
        <w:pStyle w:val="8"/>
        <w:rPr>
          <w:b/>
        </w:rPr>
      </w:pPr>
    </w:p>
    <w:p>
      <w:pPr>
        <w:pStyle w:val="8"/>
        <w:spacing w:before="65"/>
        <w:jc w:val="both"/>
        <w:rPr>
          <w:b/>
        </w:rPr>
      </w:pPr>
    </w:p>
    <w:p>
      <w:pPr>
        <w:pStyle w:val="8"/>
        <w:spacing w:before="1"/>
        <w:ind w:left="220"/>
        <w:jc w:val="both"/>
      </w:pPr>
      <w:r>
        <w:t>Creating</w:t>
      </w:r>
      <w:r>
        <w:rPr>
          <w:spacing w:val="-3"/>
        </w:rPr>
        <w:t xml:space="preserve"> </w:t>
      </w:r>
      <w:r>
        <w:t>an</w:t>
      </w:r>
      <w:r>
        <w:rPr>
          <w:spacing w:val="-2"/>
        </w:rPr>
        <w:t xml:space="preserve"> Issue</w:t>
      </w:r>
    </w:p>
    <w:p>
      <w:pPr>
        <w:pStyle w:val="8"/>
        <w:spacing w:before="23"/>
        <w:jc w:val="both"/>
      </w:pPr>
    </w:p>
    <w:p>
      <w:pPr>
        <w:pStyle w:val="14"/>
        <w:numPr>
          <w:ilvl w:val="0"/>
          <w:numId w:val="4"/>
        </w:numPr>
        <w:tabs>
          <w:tab w:val="left" w:pos="400"/>
        </w:tabs>
        <w:spacing w:before="1"/>
        <w:ind w:left="400" w:hanging="180"/>
        <w:jc w:val="both"/>
        <w:rPr>
          <w:sz w:val="24"/>
        </w:rPr>
      </w:pPr>
      <w:r>
        <w:rPr>
          <w:sz w:val="24"/>
        </w:rPr>
        <w:t>Navigate</w:t>
      </w:r>
      <w:r>
        <w:rPr>
          <w:spacing w:val="-3"/>
          <w:sz w:val="24"/>
        </w:rPr>
        <w:t xml:space="preserve"> </w:t>
      </w:r>
      <w:r>
        <w:rPr>
          <w:sz w:val="24"/>
        </w:rPr>
        <w:t>to</w:t>
      </w:r>
      <w:r>
        <w:rPr>
          <w:spacing w:val="-5"/>
          <w:sz w:val="24"/>
        </w:rPr>
        <w:t xml:space="preserve"> </w:t>
      </w:r>
      <w:r>
        <w:rPr>
          <w:sz w:val="24"/>
        </w:rPr>
        <w:t>Repository:</w:t>
      </w:r>
      <w:r>
        <w:rPr>
          <w:spacing w:val="4"/>
          <w:sz w:val="24"/>
        </w:rPr>
        <w:t xml:space="preserve"> </w:t>
      </w:r>
      <w:r>
        <w:rPr>
          <w:sz w:val="24"/>
        </w:rPr>
        <w:t>Go</w:t>
      </w:r>
      <w:r>
        <w:rPr>
          <w:spacing w:val="-2"/>
          <w:sz w:val="24"/>
        </w:rPr>
        <w:t xml:space="preserve"> </w:t>
      </w:r>
      <w:r>
        <w:rPr>
          <w:sz w:val="24"/>
        </w:rPr>
        <w:t>to</w:t>
      </w:r>
      <w:r>
        <w:rPr>
          <w:spacing w:val="-1"/>
          <w:sz w:val="24"/>
        </w:rPr>
        <w:t xml:space="preserve"> </w:t>
      </w:r>
      <w:r>
        <w:rPr>
          <w:sz w:val="24"/>
        </w:rPr>
        <w:t>the</w:t>
      </w:r>
      <w:r>
        <w:rPr>
          <w:spacing w:val="-3"/>
          <w:sz w:val="24"/>
        </w:rPr>
        <w:t xml:space="preserve"> </w:t>
      </w:r>
      <w:r>
        <w:rPr>
          <w:sz w:val="24"/>
        </w:rPr>
        <w:t>repository</w:t>
      </w:r>
      <w:r>
        <w:rPr>
          <w:spacing w:val="1"/>
          <w:sz w:val="24"/>
        </w:rPr>
        <w:t xml:space="preserve"> </w:t>
      </w:r>
      <w:r>
        <w:rPr>
          <w:sz w:val="24"/>
        </w:rPr>
        <w:t>on</w:t>
      </w:r>
      <w:r>
        <w:rPr>
          <w:spacing w:val="-2"/>
          <w:sz w:val="24"/>
        </w:rPr>
        <w:t xml:space="preserve"> </w:t>
      </w:r>
      <w:r>
        <w:rPr>
          <w:sz w:val="24"/>
        </w:rPr>
        <w:t>the</w:t>
      </w:r>
      <w:r>
        <w:rPr>
          <w:spacing w:val="-2"/>
          <w:sz w:val="24"/>
        </w:rPr>
        <w:t xml:space="preserve"> </w:t>
      </w:r>
      <w:r>
        <w:rPr>
          <w:sz w:val="24"/>
        </w:rPr>
        <w:t>Git</w:t>
      </w:r>
      <w:r>
        <w:rPr>
          <w:spacing w:val="-2"/>
          <w:sz w:val="24"/>
        </w:rPr>
        <w:t xml:space="preserve"> </w:t>
      </w:r>
      <w:r>
        <w:rPr>
          <w:sz w:val="24"/>
        </w:rPr>
        <w:t>hosting</w:t>
      </w:r>
      <w:r>
        <w:rPr>
          <w:spacing w:val="-4"/>
          <w:sz w:val="24"/>
        </w:rPr>
        <w:t xml:space="preserve"> </w:t>
      </w:r>
      <w:r>
        <w:rPr>
          <w:sz w:val="24"/>
        </w:rPr>
        <w:t>platform (e.g.,</w:t>
      </w:r>
      <w:r>
        <w:rPr>
          <w:spacing w:val="-1"/>
          <w:sz w:val="24"/>
        </w:rPr>
        <w:t xml:space="preserve"> </w:t>
      </w:r>
      <w:r>
        <w:rPr>
          <w:spacing w:val="-2"/>
          <w:sz w:val="24"/>
        </w:rPr>
        <w:t>GitHub).</w:t>
      </w:r>
    </w:p>
    <w:p>
      <w:pPr>
        <w:pStyle w:val="8"/>
        <w:spacing w:before="21"/>
        <w:jc w:val="both"/>
      </w:pPr>
    </w:p>
    <w:p>
      <w:pPr>
        <w:pStyle w:val="14"/>
        <w:numPr>
          <w:ilvl w:val="0"/>
          <w:numId w:val="4"/>
        </w:numPr>
        <w:tabs>
          <w:tab w:val="left" w:pos="400"/>
        </w:tabs>
        <w:spacing w:line="360" w:lineRule="auto"/>
        <w:ind w:left="220" w:right="519" w:firstLine="0"/>
        <w:jc w:val="both"/>
        <w:rPr>
          <w:sz w:val="24"/>
        </w:rPr>
      </w:pPr>
      <w:r>
        <w:rPr>
          <w:sz w:val="24"/>
        </w:rPr>
        <w:t>Click on “Issues”: Look for the “Issues” tab and click on it to access the issues section of the repository.</w:t>
      </w:r>
    </w:p>
    <w:p>
      <w:pPr>
        <w:pStyle w:val="14"/>
        <w:numPr>
          <w:ilvl w:val="0"/>
          <w:numId w:val="4"/>
        </w:numPr>
        <w:tabs>
          <w:tab w:val="left" w:pos="400"/>
        </w:tabs>
        <w:spacing w:before="159"/>
        <w:ind w:left="400" w:hanging="180"/>
        <w:jc w:val="both"/>
        <w:rPr>
          <w:sz w:val="24"/>
        </w:rPr>
      </w:pPr>
      <w:r>
        <w:rPr>
          <w:sz w:val="24"/>
        </w:rPr>
        <w:t>Create</w:t>
      </w:r>
      <w:r>
        <w:rPr>
          <w:spacing w:val="-1"/>
          <w:sz w:val="24"/>
        </w:rPr>
        <w:t xml:space="preserve"> </w:t>
      </w:r>
      <w:r>
        <w:rPr>
          <w:sz w:val="24"/>
        </w:rPr>
        <w:t>New Issue:</w:t>
      </w:r>
      <w:r>
        <w:rPr>
          <w:spacing w:val="-2"/>
          <w:sz w:val="24"/>
        </w:rPr>
        <w:t xml:space="preserve"> </w:t>
      </w:r>
      <w:r>
        <w:rPr>
          <w:sz w:val="24"/>
        </w:rPr>
        <w:t>Click</w:t>
      </w:r>
      <w:r>
        <w:rPr>
          <w:spacing w:val="-1"/>
          <w:sz w:val="24"/>
        </w:rPr>
        <w:t xml:space="preserve"> </w:t>
      </w:r>
      <w:r>
        <w:rPr>
          <w:sz w:val="24"/>
        </w:rPr>
        <w:t>on</w:t>
      </w:r>
      <w:r>
        <w:rPr>
          <w:spacing w:val="-1"/>
          <w:sz w:val="24"/>
        </w:rPr>
        <w:t xml:space="preserve"> </w:t>
      </w:r>
      <w:r>
        <w:rPr>
          <w:sz w:val="24"/>
        </w:rPr>
        <w:t>the</w:t>
      </w:r>
      <w:r>
        <w:rPr>
          <w:spacing w:val="-3"/>
          <w:sz w:val="24"/>
        </w:rPr>
        <w:t xml:space="preserve"> </w:t>
      </w:r>
      <w:r>
        <w:rPr>
          <w:sz w:val="24"/>
        </w:rPr>
        <w:t>“New Issue”</w:t>
      </w:r>
      <w:r>
        <w:rPr>
          <w:spacing w:val="-1"/>
          <w:sz w:val="24"/>
        </w:rPr>
        <w:t xml:space="preserve"> </w:t>
      </w:r>
      <w:r>
        <w:rPr>
          <w:sz w:val="24"/>
        </w:rPr>
        <w:t>button</w:t>
      </w:r>
      <w:r>
        <w:rPr>
          <w:spacing w:val="-4"/>
          <w:sz w:val="24"/>
        </w:rPr>
        <w:t xml:space="preserve"> </w:t>
      </w:r>
      <w:r>
        <w:rPr>
          <w:sz w:val="24"/>
        </w:rPr>
        <w:t>to</w:t>
      </w:r>
      <w:r>
        <w:rPr>
          <w:spacing w:val="-1"/>
          <w:sz w:val="24"/>
        </w:rPr>
        <w:t xml:space="preserve"> </w:t>
      </w:r>
      <w:r>
        <w:rPr>
          <w:sz w:val="24"/>
        </w:rPr>
        <w:t>create</w:t>
      </w:r>
      <w:r>
        <w:rPr>
          <w:spacing w:val="-1"/>
          <w:sz w:val="24"/>
        </w:rPr>
        <w:t xml:space="preserve"> </w:t>
      </w:r>
      <w:r>
        <w:rPr>
          <w:sz w:val="24"/>
        </w:rPr>
        <w:t>a</w:t>
      </w:r>
      <w:r>
        <w:rPr>
          <w:spacing w:val="-2"/>
          <w:sz w:val="24"/>
        </w:rPr>
        <w:t xml:space="preserve"> </w:t>
      </w:r>
      <w:r>
        <w:rPr>
          <w:sz w:val="24"/>
        </w:rPr>
        <w:t xml:space="preserve">new </w:t>
      </w:r>
      <w:r>
        <w:rPr>
          <w:spacing w:val="-2"/>
          <w:sz w:val="24"/>
        </w:rPr>
        <w:t>issue.</w:t>
      </w:r>
    </w:p>
    <w:p>
      <w:pPr>
        <w:pStyle w:val="8"/>
        <w:spacing w:before="24"/>
        <w:jc w:val="both"/>
      </w:pPr>
    </w:p>
    <w:p>
      <w:pPr>
        <w:pStyle w:val="14"/>
        <w:numPr>
          <w:ilvl w:val="0"/>
          <w:numId w:val="4"/>
        </w:numPr>
        <w:tabs>
          <w:tab w:val="left" w:pos="400"/>
        </w:tabs>
        <w:spacing w:line="360" w:lineRule="auto"/>
        <w:ind w:left="220" w:right="520" w:firstLine="0"/>
        <w:jc w:val="both"/>
        <w:rPr>
          <w:sz w:val="24"/>
        </w:rPr>
      </w:pPr>
      <w:r>
        <w:rPr>
          <w:sz w:val="24"/>
        </w:rPr>
        <w:t xml:space="preserve">Provide Details: Enter a title and description for the issue, including relevant information such as what needs to be addressed, steps to reproduce the problem, and any other pertinent </w:t>
      </w:r>
      <w:r>
        <w:rPr>
          <w:spacing w:val="-2"/>
          <w:sz w:val="24"/>
        </w:rPr>
        <w:t>details.</w:t>
      </w:r>
    </w:p>
    <w:p>
      <w:pPr>
        <w:pStyle w:val="14"/>
        <w:numPr>
          <w:ilvl w:val="0"/>
          <w:numId w:val="4"/>
        </w:numPr>
        <w:tabs>
          <w:tab w:val="left" w:pos="400"/>
        </w:tabs>
        <w:spacing w:before="159" w:line="360" w:lineRule="auto"/>
        <w:ind w:left="220" w:right="519" w:firstLine="0"/>
        <w:jc w:val="both"/>
        <w:rPr>
          <w:sz w:val="24"/>
        </w:rPr>
      </w:pPr>
      <w:r>
        <w:rPr>
          <w:sz w:val="24"/>
        </w:rPr>
        <w:t>Assignees, Labels, and Milestones: Optionally, you can assign the issue to specific individuals, apply labels to categorize it, and set milestones to track progress.</w:t>
      </w:r>
    </w:p>
    <w:p>
      <w:pPr>
        <w:pStyle w:val="14"/>
        <w:numPr>
          <w:ilvl w:val="0"/>
          <w:numId w:val="4"/>
        </w:numPr>
        <w:tabs>
          <w:tab w:val="left" w:pos="400"/>
        </w:tabs>
        <w:spacing w:before="159" w:line="360" w:lineRule="auto"/>
        <w:ind w:left="220" w:right="517" w:firstLine="0"/>
        <w:jc w:val="both"/>
        <w:rPr>
          <w:sz w:val="24"/>
        </w:rPr>
      </w:pPr>
      <w:r>
        <w:rPr>
          <w:sz w:val="24"/>
        </w:rPr>
        <w:t>Submit Issue: Once you’ve filled in the details, click on the “Submit new issue” button to create the issue.</w:t>
      </w:r>
    </w:p>
    <w:p>
      <w:pPr>
        <w:pStyle w:val="8"/>
        <w:jc w:val="both"/>
      </w:pPr>
    </w:p>
    <w:p>
      <w:pPr>
        <w:pStyle w:val="8"/>
        <w:spacing w:before="252"/>
        <w:jc w:val="both"/>
      </w:pPr>
    </w:p>
    <w:p>
      <w:pPr>
        <w:pStyle w:val="5"/>
        <w:ind w:left="0" w:right="298"/>
        <w:jc w:val="both"/>
      </w:pPr>
      <w:r>
        <w:t>Templates</w:t>
      </w:r>
      <w:r>
        <w:rPr>
          <w:spacing w:val="-3"/>
        </w:rPr>
        <w:t xml:space="preserve"> </w:t>
      </w:r>
      <w:r>
        <w:t>for</w:t>
      </w:r>
      <w:r>
        <w:rPr>
          <w:spacing w:val="-5"/>
        </w:rPr>
        <w:t xml:space="preserve"> </w:t>
      </w:r>
      <w:r>
        <w:rPr>
          <w:spacing w:val="-4"/>
        </w:rPr>
        <w:t>ISSUE</w:t>
      </w:r>
    </w:p>
    <w:p>
      <w:pPr>
        <w:pStyle w:val="8"/>
        <w:jc w:val="both"/>
        <w:rPr>
          <w:b/>
        </w:rPr>
      </w:pPr>
    </w:p>
    <w:p>
      <w:pPr>
        <w:pStyle w:val="8"/>
        <w:jc w:val="both"/>
        <w:rPr>
          <w:b/>
        </w:rPr>
      </w:pPr>
    </w:p>
    <w:p>
      <w:pPr>
        <w:pStyle w:val="8"/>
        <w:ind w:left="220"/>
        <w:jc w:val="both"/>
      </w:pPr>
      <w:r>
        <w:t>**Issue/Feature</w:t>
      </w:r>
      <w:r>
        <w:rPr>
          <w:spacing w:val="-5"/>
        </w:rPr>
        <w:t xml:space="preserve"> </w:t>
      </w:r>
      <w:r>
        <w:rPr>
          <w:spacing w:val="-2"/>
        </w:rPr>
        <w:t>Description:**</w:t>
      </w:r>
    </w:p>
    <w:p>
      <w:pPr>
        <w:pStyle w:val="8"/>
        <w:jc w:val="both"/>
      </w:pPr>
    </w:p>
    <w:p>
      <w:pPr>
        <w:pStyle w:val="8"/>
        <w:jc w:val="both"/>
      </w:pPr>
    </w:p>
    <w:p>
      <w:pPr>
        <w:pStyle w:val="8"/>
        <w:ind w:left="220"/>
        <w:jc w:val="both"/>
      </w:pPr>
      <w:r>
        <w:t>**Why</w:t>
      </w:r>
      <w:r>
        <w:rPr>
          <w:spacing w:val="-6"/>
        </w:rPr>
        <w:t xml:space="preserve"> </w:t>
      </w:r>
      <w:r>
        <w:t>this</w:t>
      </w:r>
      <w:r>
        <w:rPr>
          <w:spacing w:val="-1"/>
        </w:rPr>
        <w:t xml:space="preserve"> </w:t>
      </w:r>
      <w:r>
        <w:t>issue</w:t>
      </w:r>
      <w:r>
        <w:rPr>
          <w:spacing w:val="-1"/>
        </w:rPr>
        <w:t xml:space="preserve"> </w:t>
      </w:r>
      <w:r>
        <w:t>to</w:t>
      </w:r>
      <w:r>
        <w:rPr>
          <w:spacing w:val="-4"/>
        </w:rPr>
        <w:t xml:space="preserve"> </w:t>
      </w:r>
      <w:r>
        <w:t>fixed /</w:t>
      </w:r>
      <w:r>
        <w:rPr>
          <w:spacing w:val="-1"/>
        </w:rPr>
        <w:t xml:space="preserve"> </w:t>
      </w:r>
      <w:r>
        <w:t>feature is needed(give</w:t>
      </w:r>
      <w:r>
        <w:rPr>
          <w:spacing w:val="-2"/>
        </w:rPr>
        <w:t xml:space="preserve"> </w:t>
      </w:r>
      <w:r>
        <w:t>scenarios</w:t>
      </w:r>
      <w:r>
        <w:rPr>
          <w:spacing w:val="2"/>
        </w:rPr>
        <w:t xml:space="preserve"> </w:t>
      </w:r>
      <w:r>
        <w:t>or</w:t>
      </w:r>
      <w:r>
        <w:rPr>
          <w:spacing w:val="-2"/>
        </w:rPr>
        <w:t xml:space="preserve"> </w:t>
      </w:r>
      <w:r>
        <w:t>use</w:t>
      </w:r>
      <w:r>
        <w:rPr>
          <w:spacing w:val="-1"/>
        </w:rPr>
        <w:t xml:space="preserve"> </w:t>
      </w:r>
      <w:r>
        <w:rPr>
          <w:spacing w:val="-2"/>
        </w:rPr>
        <w:t>cases):**</w:t>
      </w:r>
    </w:p>
    <w:p>
      <w:pPr>
        <w:pStyle w:val="8"/>
        <w:jc w:val="both"/>
      </w:pPr>
    </w:p>
    <w:p>
      <w:pPr>
        <w:pStyle w:val="8"/>
        <w:jc w:val="both"/>
      </w:pPr>
    </w:p>
    <w:p>
      <w:pPr>
        <w:pStyle w:val="8"/>
        <w:ind w:left="220"/>
        <w:jc w:val="both"/>
      </w:pPr>
      <w:r>
        <w:t>**How</w:t>
      </w:r>
      <w:r>
        <w:rPr>
          <w:spacing w:val="-2"/>
        </w:rPr>
        <w:t xml:space="preserve"> </w:t>
      </w:r>
      <w:r>
        <w:t>to</w:t>
      </w:r>
      <w:r>
        <w:rPr>
          <w:spacing w:val="-1"/>
        </w:rPr>
        <w:t xml:space="preserve"> </w:t>
      </w:r>
      <w:r>
        <w:t>reproduce,</w:t>
      </w:r>
      <w:r>
        <w:rPr>
          <w:spacing w:val="1"/>
        </w:rPr>
        <w:t xml:space="preserve"> </w:t>
      </w:r>
      <w:r>
        <w:t>in</w:t>
      </w:r>
      <w:r>
        <w:rPr>
          <w:spacing w:val="-1"/>
        </w:rPr>
        <w:t xml:space="preserve"> </w:t>
      </w:r>
      <w:r>
        <w:t>case of</w:t>
      </w:r>
      <w:r>
        <w:rPr>
          <w:spacing w:val="-2"/>
        </w:rPr>
        <w:t xml:space="preserve"> </w:t>
      </w:r>
      <w:r>
        <w:t>a</w:t>
      </w:r>
      <w:r>
        <w:rPr>
          <w:spacing w:val="-1"/>
        </w:rPr>
        <w:t xml:space="preserve"> </w:t>
      </w:r>
      <w:r>
        <w:rPr>
          <w:spacing w:val="-2"/>
        </w:rPr>
        <w:t>bug:**</w:t>
      </w:r>
    </w:p>
    <w:p>
      <w:pPr>
        <w:pStyle w:val="8"/>
        <w:jc w:val="both"/>
      </w:pPr>
    </w:p>
    <w:p>
      <w:pPr>
        <w:pStyle w:val="8"/>
        <w:jc w:val="both"/>
      </w:pPr>
    </w:p>
    <w:p>
      <w:pPr>
        <w:pStyle w:val="8"/>
        <w:spacing w:line="360" w:lineRule="auto"/>
        <w:ind w:left="220" w:right="520"/>
        <w:jc w:val="both"/>
      </w:pPr>
      <w:r>
        <w:t>**Other Notes /</w:t>
      </w:r>
      <w:r>
        <w:rPr>
          <w:spacing w:val="40"/>
        </w:rPr>
        <w:t xml:space="preserve"> </w:t>
      </w:r>
      <w:r>
        <w:t>Environment Information: (Please give the env information, log link or any useful information for this issue)**</w:t>
      </w:r>
    </w:p>
    <w:p>
      <w:pPr>
        <w:spacing w:line="360" w:lineRule="auto"/>
        <w:jc w:val="both"/>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40"/>
        <w:rPr>
          <w:sz w:val="28"/>
        </w:rPr>
      </w:pPr>
    </w:p>
    <w:p>
      <w:pPr>
        <w:pStyle w:val="4"/>
        <w:numPr>
          <w:ilvl w:val="1"/>
          <w:numId w:val="1"/>
        </w:numPr>
        <w:tabs>
          <w:tab w:val="left" w:pos="3375"/>
        </w:tabs>
        <w:ind w:left="3375" w:hanging="419"/>
        <w:jc w:val="left"/>
        <w:rPr>
          <w:sz w:val="32"/>
          <w:szCs w:val="32"/>
        </w:rPr>
      </w:pPr>
      <w:r>
        <w:rPr>
          <w:sz w:val="32"/>
          <w:szCs w:val="32"/>
        </w:rPr>
        <w:t xml:space="preserve"> Procedure</w:t>
      </w:r>
      <w:r>
        <w:rPr>
          <w:spacing w:val="-6"/>
          <w:sz w:val="32"/>
          <w:szCs w:val="32"/>
        </w:rPr>
        <w:t xml:space="preserve"> </w:t>
      </w:r>
      <w:r>
        <w:rPr>
          <w:sz w:val="32"/>
          <w:szCs w:val="32"/>
        </w:rPr>
        <w:t>9:</w:t>
      </w:r>
      <w:r>
        <w:rPr>
          <w:spacing w:val="-3"/>
          <w:sz w:val="32"/>
          <w:szCs w:val="32"/>
        </w:rPr>
        <w:t xml:space="preserve"> </w:t>
      </w:r>
      <w:r>
        <w:rPr>
          <w:sz w:val="32"/>
          <w:szCs w:val="32"/>
        </w:rPr>
        <w:t>Pull</w:t>
      </w:r>
      <w:r>
        <w:rPr>
          <w:spacing w:val="-4"/>
          <w:sz w:val="32"/>
          <w:szCs w:val="32"/>
        </w:rPr>
        <w:t xml:space="preserve"> </w:t>
      </w:r>
      <w:r>
        <w:rPr>
          <w:spacing w:val="-2"/>
          <w:sz w:val="32"/>
          <w:szCs w:val="32"/>
        </w:rPr>
        <w:t>Request</w:t>
      </w:r>
    </w:p>
    <w:p>
      <w:pPr>
        <w:pStyle w:val="8"/>
        <w:rPr>
          <w:b/>
        </w:rPr>
      </w:pPr>
    </w:p>
    <w:p>
      <w:pPr>
        <w:pStyle w:val="8"/>
        <w:rPr>
          <w:b/>
        </w:rPr>
      </w:pPr>
    </w:p>
    <w:p>
      <w:pPr>
        <w:pStyle w:val="8"/>
        <w:spacing w:before="69"/>
        <w:jc w:val="both"/>
        <w:rPr>
          <w:b/>
        </w:rPr>
      </w:pPr>
    </w:p>
    <w:p>
      <w:pPr>
        <w:pStyle w:val="8"/>
        <w:ind w:left="220"/>
        <w:jc w:val="both"/>
      </w:pPr>
      <w:r>
        <w:t>Creating</w:t>
      </w:r>
      <w:r>
        <w:rPr>
          <w:spacing w:val="-1"/>
        </w:rPr>
        <w:t xml:space="preserve"> </w:t>
      </w:r>
      <w:r>
        <w:t>a</w:t>
      </w:r>
      <w:r>
        <w:rPr>
          <w:spacing w:val="-2"/>
        </w:rPr>
        <w:t xml:space="preserve"> </w:t>
      </w:r>
      <w:r>
        <w:t>Pull</w:t>
      </w:r>
      <w:r>
        <w:rPr>
          <w:spacing w:val="-1"/>
        </w:rPr>
        <w:t xml:space="preserve"> </w:t>
      </w:r>
      <w:r>
        <w:rPr>
          <w:spacing w:val="-2"/>
        </w:rPr>
        <w:t>Request</w:t>
      </w:r>
    </w:p>
    <w:p>
      <w:pPr>
        <w:pStyle w:val="8"/>
        <w:spacing w:before="21"/>
        <w:jc w:val="both"/>
      </w:pPr>
    </w:p>
    <w:p>
      <w:pPr>
        <w:pStyle w:val="14"/>
        <w:numPr>
          <w:ilvl w:val="0"/>
          <w:numId w:val="5"/>
        </w:numPr>
        <w:tabs>
          <w:tab w:val="left" w:pos="400"/>
        </w:tabs>
        <w:spacing w:line="360" w:lineRule="auto"/>
        <w:ind w:right="517" w:firstLine="0"/>
        <w:jc w:val="both"/>
        <w:rPr>
          <w:sz w:val="24"/>
        </w:rPr>
      </w:pPr>
      <w:r>
        <w:rPr>
          <w:sz w:val="24"/>
        </w:rPr>
        <w:t>Fork the Repository: If you haven’t already, fork the repository you want to contribute to. This creates a copy of the repository under your account.</w:t>
      </w:r>
    </w:p>
    <w:p>
      <w:pPr>
        <w:pStyle w:val="14"/>
        <w:numPr>
          <w:ilvl w:val="0"/>
          <w:numId w:val="5"/>
        </w:numPr>
        <w:tabs>
          <w:tab w:val="left" w:pos="400"/>
        </w:tabs>
        <w:spacing w:before="159" w:line="360" w:lineRule="auto"/>
        <w:ind w:right="519" w:firstLine="0"/>
        <w:jc w:val="both"/>
        <w:rPr>
          <w:sz w:val="24"/>
        </w:rPr>
      </w:pPr>
      <w:r>
        <w:rPr>
          <w:sz w:val="24"/>
        </w:rPr>
        <w:t>Clone Your Fork: Clone your forked repository to your local machine using the git clone</w:t>
      </w:r>
      <w:r>
        <w:rPr>
          <w:spacing w:val="80"/>
          <w:sz w:val="24"/>
        </w:rPr>
        <w:t xml:space="preserve"> </w:t>
      </w:r>
      <w:r>
        <w:rPr>
          <w:spacing w:val="-2"/>
          <w:sz w:val="24"/>
        </w:rPr>
        <w:t>command.</w:t>
      </w:r>
    </w:p>
    <w:p>
      <w:pPr>
        <w:pStyle w:val="8"/>
        <w:spacing w:before="161"/>
        <w:ind w:left="220"/>
        <w:jc w:val="both"/>
      </w:pPr>
      <w:r>
        <w:t>git</w:t>
      </w:r>
      <w:r>
        <w:rPr>
          <w:spacing w:val="-2"/>
        </w:rPr>
        <w:t xml:space="preserve"> </w:t>
      </w:r>
      <w:r>
        <w:t>clone</w:t>
      </w:r>
      <w:r>
        <w:rPr>
          <w:spacing w:val="-1"/>
        </w:rPr>
        <w:t xml:space="preserve"> </w:t>
      </w:r>
      <w:r>
        <w:rPr>
          <w:spacing w:val="-2"/>
        </w:rPr>
        <w:t>&lt;repository_URL&gt;</w:t>
      </w:r>
    </w:p>
    <w:p>
      <w:pPr>
        <w:pStyle w:val="8"/>
        <w:spacing w:before="21"/>
        <w:jc w:val="both"/>
      </w:pPr>
    </w:p>
    <w:p>
      <w:pPr>
        <w:pStyle w:val="14"/>
        <w:numPr>
          <w:ilvl w:val="0"/>
          <w:numId w:val="5"/>
        </w:numPr>
        <w:tabs>
          <w:tab w:val="left" w:pos="400"/>
        </w:tabs>
        <w:spacing w:line="360" w:lineRule="auto"/>
        <w:ind w:right="519" w:firstLine="0"/>
        <w:jc w:val="both"/>
        <w:rPr>
          <w:sz w:val="24"/>
        </w:rPr>
      </w:pPr>
      <w:r>
        <w:rPr>
          <w:sz w:val="24"/>
        </w:rPr>
        <w:t>Create a Branch: Create a new branch to work on your changes. It’s good practice to create a separate branch for each feature or issue you’re addressing.</w:t>
      </w:r>
    </w:p>
    <w:p>
      <w:pPr>
        <w:pStyle w:val="8"/>
        <w:spacing w:before="161"/>
        <w:ind w:left="220"/>
        <w:jc w:val="both"/>
      </w:pPr>
      <w:r>
        <w:t>git</w:t>
      </w:r>
      <w:r>
        <w:rPr>
          <w:spacing w:val="-2"/>
        </w:rPr>
        <w:t xml:space="preserve"> </w:t>
      </w:r>
      <w:r>
        <w:t>checkout</w:t>
      </w:r>
      <w:r>
        <w:rPr>
          <w:spacing w:val="-2"/>
        </w:rPr>
        <w:t xml:space="preserve"> </w:t>
      </w:r>
      <w:r>
        <w:t>-b</w:t>
      </w:r>
      <w:r>
        <w:rPr>
          <w:spacing w:val="1"/>
        </w:rPr>
        <w:t xml:space="preserve"> </w:t>
      </w:r>
      <w:r>
        <w:rPr>
          <w:spacing w:val="-2"/>
        </w:rPr>
        <w:t>&lt;branch_name&gt;</w:t>
      </w:r>
    </w:p>
    <w:p>
      <w:pPr>
        <w:pStyle w:val="8"/>
        <w:spacing w:before="22"/>
        <w:jc w:val="both"/>
      </w:pPr>
    </w:p>
    <w:p>
      <w:pPr>
        <w:pStyle w:val="14"/>
        <w:numPr>
          <w:ilvl w:val="0"/>
          <w:numId w:val="5"/>
        </w:numPr>
        <w:tabs>
          <w:tab w:val="left" w:pos="400"/>
        </w:tabs>
        <w:ind w:left="400" w:hanging="180"/>
        <w:jc w:val="both"/>
        <w:rPr>
          <w:sz w:val="24"/>
        </w:rPr>
      </w:pPr>
      <w:r>
        <w:rPr>
          <w:sz w:val="24"/>
        </w:rPr>
        <w:t>Make</w:t>
      </w:r>
      <w:r>
        <w:rPr>
          <w:spacing w:val="-5"/>
          <w:sz w:val="24"/>
        </w:rPr>
        <w:t xml:space="preserve"> </w:t>
      </w:r>
      <w:r>
        <w:rPr>
          <w:sz w:val="24"/>
        </w:rPr>
        <w:t>Changes:</w:t>
      </w:r>
      <w:r>
        <w:rPr>
          <w:spacing w:val="1"/>
          <w:sz w:val="24"/>
        </w:rPr>
        <w:t xml:space="preserve"> </w:t>
      </w:r>
      <w:r>
        <w:rPr>
          <w:sz w:val="24"/>
        </w:rPr>
        <w:t>Make</w:t>
      </w:r>
      <w:r>
        <w:rPr>
          <w:spacing w:val="-2"/>
          <w:sz w:val="24"/>
        </w:rPr>
        <w:t xml:space="preserve"> </w:t>
      </w:r>
      <w:r>
        <w:rPr>
          <w:sz w:val="24"/>
        </w:rPr>
        <w:t>the necessary</w:t>
      </w:r>
      <w:r>
        <w:rPr>
          <w:spacing w:val="-1"/>
          <w:sz w:val="24"/>
        </w:rPr>
        <w:t xml:space="preserve"> </w:t>
      </w:r>
      <w:r>
        <w:rPr>
          <w:sz w:val="24"/>
        </w:rPr>
        <w:t>changes</w:t>
      </w:r>
      <w:r>
        <w:rPr>
          <w:spacing w:val="-1"/>
          <w:sz w:val="24"/>
        </w:rPr>
        <w:t xml:space="preserve"> </w:t>
      </w:r>
      <w:r>
        <w:rPr>
          <w:sz w:val="24"/>
        </w:rPr>
        <w:t>to</w:t>
      </w:r>
      <w:r>
        <w:rPr>
          <w:spacing w:val="-2"/>
          <w:sz w:val="24"/>
        </w:rPr>
        <w:t xml:space="preserve"> </w:t>
      </w:r>
      <w:r>
        <w:rPr>
          <w:sz w:val="24"/>
        </w:rPr>
        <w:t>the</w:t>
      </w:r>
      <w:r>
        <w:rPr>
          <w:spacing w:val="-2"/>
          <w:sz w:val="24"/>
        </w:rPr>
        <w:t xml:space="preserve"> </w:t>
      </w:r>
      <w:r>
        <w:rPr>
          <w:sz w:val="24"/>
        </w:rPr>
        <w:t>codebase on</w:t>
      </w:r>
      <w:r>
        <w:rPr>
          <w:spacing w:val="-1"/>
          <w:sz w:val="24"/>
        </w:rPr>
        <w:t xml:space="preserve"> </w:t>
      </w:r>
      <w:r>
        <w:rPr>
          <w:sz w:val="24"/>
        </w:rPr>
        <w:t>your local</w:t>
      </w:r>
      <w:r>
        <w:rPr>
          <w:spacing w:val="-1"/>
          <w:sz w:val="24"/>
        </w:rPr>
        <w:t xml:space="preserve"> </w:t>
      </w:r>
      <w:r>
        <w:rPr>
          <w:spacing w:val="-2"/>
          <w:sz w:val="24"/>
        </w:rPr>
        <w:t>branch.</w:t>
      </w:r>
    </w:p>
    <w:p>
      <w:pPr>
        <w:pStyle w:val="8"/>
        <w:spacing w:before="21"/>
        <w:jc w:val="both"/>
      </w:pPr>
    </w:p>
    <w:p>
      <w:pPr>
        <w:pStyle w:val="14"/>
        <w:numPr>
          <w:ilvl w:val="0"/>
          <w:numId w:val="5"/>
        </w:numPr>
        <w:tabs>
          <w:tab w:val="left" w:pos="400"/>
        </w:tabs>
        <w:spacing w:before="1" w:line="360" w:lineRule="auto"/>
        <w:ind w:right="520" w:firstLine="0"/>
        <w:jc w:val="both"/>
        <w:rPr>
          <w:sz w:val="24"/>
        </w:rPr>
      </w:pPr>
      <w:r>
        <w:rPr>
          <w:sz w:val="24"/>
        </w:rPr>
        <w:t>Commit Changes: Once you’ve made your changes, commit them to your local repository with descriptive commit messages.</w:t>
      </w:r>
    </w:p>
    <w:p>
      <w:pPr>
        <w:pStyle w:val="8"/>
        <w:spacing w:before="160"/>
        <w:ind w:left="220"/>
        <w:jc w:val="both"/>
      </w:pPr>
      <w:r>
        <w:t>git</w:t>
      </w:r>
      <w:r>
        <w:rPr>
          <w:spacing w:val="-2"/>
        </w:rPr>
        <w:t xml:space="preserve"> </w:t>
      </w:r>
      <w:r>
        <w:t xml:space="preserve">add </w:t>
      </w:r>
      <w:r>
        <w:rPr>
          <w:spacing w:val="-10"/>
        </w:rPr>
        <w:t>.</w:t>
      </w:r>
    </w:p>
    <w:p>
      <w:pPr>
        <w:pStyle w:val="8"/>
        <w:spacing w:before="22"/>
        <w:jc w:val="both"/>
      </w:pPr>
    </w:p>
    <w:p>
      <w:pPr>
        <w:pStyle w:val="8"/>
        <w:ind w:left="220"/>
        <w:jc w:val="both"/>
      </w:pPr>
      <w:r>
        <w:t>git</w:t>
      </w:r>
      <w:r>
        <w:rPr>
          <w:spacing w:val="-2"/>
        </w:rPr>
        <w:t xml:space="preserve"> </w:t>
      </w:r>
      <w:r>
        <w:t>commit</w:t>
      </w:r>
      <w:r>
        <w:rPr>
          <w:spacing w:val="-1"/>
        </w:rPr>
        <w:t xml:space="preserve"> </w:t>
      </w:r>
      <w:r>
        <w:t>-m</w:t>
      </w:r>
      <w:r>
        <w:rPr>
          <w:spacing w:val="-2"/>
        </w:rPr>
        <w:t xml:space="preserve"> </w:t>
      </w:r>
      <w:r>
        <w:t>"Description</w:t>
      </w:r>
      <w:r>
        <w:rPr>
          <w:spacing w:val="-4"/>
        </w:rPr>
        <w:t xml:space="preserve"> </w:t>
      </w:r>
      <w:r>
        <w:t>of</w:t>
      </w:r>
      <w:r>
        <w:rPr>
          <w:spacing w:val="-2"/>
        </w:rPr>
        <w:t xml:space="preserve"> changes"</w:t>
      </w:r>
    </w:p>
    <w:p>
      <w:pPr>
        <w:pStyle w:val="8"/>
        <w:spacing w:before="21"/>
        <w:jc w:val="both"/>
      </w:pPr>
    </w:p>
    <w:p>
      <w:pPr>
        <w:pStyle w:val="14"/>
        <w:numPr>
          <w:ilvl w:val="0"/>
          <w:numId w:val="5"/>
        </w:numPr>
        <w:tabs>
          <w:tab w:val="left" w:pos="400"/>
        </w:tabs>
        <w:spacing w:before="1" w:line="360" w:lineRule="auto"/>
        <w:ind w:right="457" w:firstLine="0"/>
        <w:jc w:val="both"/>
        <w:rPr>
          <w:sz w:val="24"/>
        </w:rPr>
      </w:pPr>
      <w:r>
        <w:rPr>
          <w:sz w:val="24"/>
        </w:rPr>
        <w:t>Push</w:t>
      </w:r>
      <w:r>
        <w:rPr>
          <w:spacing w:val="-2"/>
          <w:sz w:val="24"/>
        </w:rPr>
        <w:t xml:space="preserve"> </w:t>
      </w:r>
      <w:r>
        <w:rPr>
          <w:sz w:val="24"/>
        </w:rPr>
        <w:t>Changes:</w:t>
      </w:r>
      <w:r>
        <w:rPr>
          <w:spacing w:val="-2"/>
          <w:sz w:val="24"/>
        </w:rPr>
        <w:t xml:space="preserve"> </w:t>
      </w:r>
      <w:r>
        <w:rPr>
          <w:sz w:val="24"/>
        </w:rPr>
        <w:t>Push</w:t>
      </w:r>
      <w:r>
        <w:rPr>
          <w:spacing w:val="-2"/>
          <w:sz w:val="24"/>
        </w:rPr>
        <w:t xml:space="preserve"> </w:t>
      </w:r>
      <w:r>
        <w:rPr>
          <w:sz w:val="24"/>
        </w:rPr>
        <w:t>your</w:t>
      </w:r>
      <w:r>
        <w:rPr>
          <w:spacing w:val="-1"/>
          <w:sz w:val="24"/>
        </w:rPr>
        <w:t xml:space="preserve"> </w:t>
      </w:r>
      <w:r>
        <w:rPr>
          <w:sz w:val="24"/>
        </w:rPr>
        <w:t>local branch to</w:t>
      </w:r>
      <w:r>
        <w:rPr>
          <w:spacing w:val="-5"/>
          <w:sz w:val="24"/>
        </w:rPr>
        <w:t xml:space="preserve"> </w:t>
      </w:r>
      <w:r>
        <w:rPr>
          <w:sz w:val="24"/>
        </w:rPr>
        <w:t>your</w:t>
      </w:r>
      <w:r>
        <w:rPr>
          <w:spacing w:val="-1"/>
          <w:sz w:val="24"/>
        </w:rPr>
        <w:t xml:space="preserve"> </w:t>
      </w:r>
      <w:r>
        <w:rPr>
          <w:sz w:val="24"/>
        </w:rPr>
        <w:t>forked repository on</w:t>
      </w:r>
      <w:r>
        <w:rPr>
          <w:spacing w:val="-2"/>
          <w:sz w:val="24"/>
        </w:rPr>
        <w:t xml:space="preserve"> </w:t>
      </w:r>
      <w:r>
        <w:rPr>
          <w:sz w:val="24"/>
        </w:rPr>
        <w:t>the</w:t>
      </w:r>
      <w:r>
        <w:rPr>
          <w:spacing w:val="-3"/>
          <w:sz w:val="24"/>
        </w:rPr>
        <w:t xml:space="preserve"> </w:t>
      </w:r>
      <w:r>
        <w:rPr>
          <w:sz w:val="24"/>
        </w:rPr>
        <w:t>Git</w:t>
      </w:r>
      <w:r>
        <w:rPr>
          <w:spacing w:val="-2"/>
          <w:sz w:val="24"/>
        </w:rPr>
        <w:t xml:space="preserve"> </w:t>
      </w:r>
      <w:r>
        <w:rPr>
          <w:sz w:val="24"/>
        </w:rPr>
        <w:t>hosting platform. git push origin &lt;branch_name&gt;</w:t>
      </w:r>
    </w:p>
    <w:p>
      <w:pPr>
        <w:pStyle w:val="14"/>
        <w:numPr>
          <w:ilvl w:val="0"/>
          <w:numId w:val="5"/>
        </w:numPr>
        <w:tabs>
          <w:tab w:val="left" w:pos="400"/>
        </w:tabs>
        <w:spacing w:before="161" w:line="360" w:lineRule="auto"/>
        <w:ind w:right="520" w:firstLine="0"/>
        <w:jc w:val="both"/>
        <w:rPr>
          <w:sz w:val="24"/>
        </w:rPr>
      </w:pPr>
      <w:r>
        <w:rPr>
          <w:sz w:val="24"/>
        </w:rPr>
        <w:t>Create Pull Request: Navigate to your forked repository on the Git hosting platform and click on the “Pull Request” button.</w:t>
      </w:r>
    </w:p>
    <w:p>
      <w:pPr>
        <w:pStyle w:val="14"/>
        <w:numPr>
          <w:ilvl w:val="0"/>
          <w:numId w:val="5"/>
        </w:numPr>
        <w:tabs>
          <w:tab w:val="left" w:pos="400"/>
        </w:tabs>
        <w:spacing w:before="160" w:line="360" w:lineRule="auto"/>
        <w:ind w:right="516" w:firstLine="0"/>
        <w:jc w:val="both"/>
        <w:rPr>
          <w:sz w:val="24"/>
        </w:rPr>
      </w:pPr>
      <w:r>
        <w:rPr>
          <w:sz w:val="24"/>
        </w:rPr>
        <w:t xml:space="preserve">Select Branches: Choose the branch you pushed your changes to in your fork as the “compare” branch, and the original repository’s branch you want to merge into as the “base” </w:t>
      </w:r>
      <w:r>
        <w:rPr>
          <w:spacing w:val="-2"/>
          <w:sz w:val="24"/>
        </w:rPr>
        <w:t>branch.</w:t>
      </w:r>
    </w:p>
    <w:p>
      <w:pPr>
        <w:pStyle w:val="14"/>
        <w:numPr>
          <w:ilvl w:val="0"/>
          <w:numId w:val="5"/>
        </w:numPr>
        <w:tabs>
          <w:tab w:val="left" w:pos="400"/>
        </w:tabs>
        <w:spacing w:before="160" w:line="360" w:lineRule="auto"/>
        <w:ind w:right="519" w:firstLine="0"/>
        <w:jc w:val="both"/>
        <w:rPr>
          <w:sz w:val="24"/>
        </w:rPr>
      </w:pPr>
      <w:r>
        <w:rPr>
          <w:sz w:val="24"/>
        </w:rPr>
        <w:t>Review Changes: Provide a title and description for your pull request, summarizing the changes you made. You can also include any relevant context or details.</w:t>
      </w:r>
    </w:p>
    <w:p>
      <w:pPr>
        <w:spacing w:line="360" w:lineRule="auto"/>
        <w:jc w:val="both"/>
        <w:rPr>
          <w:sz w:val="24"/>
        </w:rPr>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80"/>
        <w:jc w:val="both"/>
      </w:pPr>
    </w:p>
    <w:p>
      <w:pPr>
        <w:pStyle w:val="14"/>
        <w:numPr>
          <w:ilvl w:val="0"/>
          <w:numId w:val="5"/>
        </w:numPr>
        <w:tabs>
          <w:tab w:val="left" w:pos="520"/>
        </w:tabs>
        <w:spacing w:line="360" w:lineRule="auto"/>
        <w:ind w:right="522" w:firstLine="0"/>
        <w:jc w:val="both"/>
        <w:rPr>
          <w:sz w:val="24"/>
        </w:rPr>
      </w:pPr>
      <w:r>
        <w:rPr>
          <w:sz w:val="24"/>
        </w:rPr>
        <w:t>Submit Pull Request: Once you’re satisfied with the changes and everything looks good, submit the pull request.</w:t>
      </w:r>
    </w:p>
    <w:p>
      <w:pPr>
        <w:pStyle w:val="14"/>
        <w:numPr>
          <w:ilvl w:val="0"/>
          <w:numId w:val="5"/>
        </w:numPr>
        <w:tabs>
          <w:tab w:val="left" w:pos="520"/>
        </w:tabs>
        <w:spacing w:before="158" w:line="360" w:lineRule="auto"/>
        <w:ind w:right="518" w:firstLine="0"/>
        <w:jc w:val="both"/>
        <w:rPr>
          <w:sz w:val="24"/>
        </w:rPr>
      </w:pPr>
      <w:r>
        <w:rPr>
          <w:sz w:val="24"/>
        </w:rPr>
        <w:t>Review</w:t>
      </w:r>
      <w:r>
        <w:rPr>
          <w:spacing w:val="40"/>
          <w:sz w:val="24"/>
        </w:rPr>
        <w:t xml:space="preserve"> </w:t>
      </w:r>
      <w:r>
        <w:rPr>
          <w:sz w:val="24"/>
        </w:rPr>
        <w:t>and</w:t>
      </w:r>
      <w:r>
        <w:rPr>
          <w:spacing w:val="40"/>
          <w:sz w:val="24"/>
        </w:rPr>
        <w:t xml:space="preserve"> </w:t>
      </w:r>
      <w:r>
        <w:rPr>
          <w:sz w:val="24"/>
        </w:rPr>
        <w:t>Merge:</w:t>
      </w:r>
      <w:r>
        <w:rPr>
          <w:spacing w:val="40"/>
          <w:sz w:val="24"/>
        </w:rPr>
        <w:t xml:space="preserve"> </w:t>
      </w:r>
      <w:r>
        <w:rPr>
          <w:sz w:val="24"/>
        </w:rPr>
        <w:t>The</w:t>
      </w:r>
      <w:r>
        <w:rPr>
          <w:spacing w:val="40"/>
          <w:sz w:val="24"/>
        </w:rPr>
        <w:t xml:space="preserve"> </w:t>
      </w:r>
      <w:r>
        <w:rPr>
          <w:sz w:val="24"/>
        </w:rPr>
        <w:t>maintainers</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original</w:t>
      </w:r>
      <w:r>
        <w:rPr>
          <w:spacing w:val="40"/>
          <w:sz w:val="24"/>
        </w:rPr>
        <w:t xml:space="preserve"> </w:t>
      </w:r>
      <w:r>
        <w:rPr>
          <w:sz w:val="24"/>
        </w:rPr>
        <w:t>repository</w:t>
      </w:r>
      <w:r>
        <w:rPr>
          <w:spacing w:val="40"/>
          <w:sz w:val="24"/>
        </w:rPr>
        <w:t xml:space="preserve"> </w:t>
      </w:r>
      <w:r>
        <w:rPr>
          <w:sz w:val="24"/>
        </w:rPr>
        <w:t>will</w:t>
      </w:r>
      <w:r>
        <w:rPr>
          <w:spacing w:val="40"/>
          <w:sz w:val="24"/>
        </w:rPr>
        <w:t xml:space="preserve"> </w:t>
      </w:r>
      <w:r>
        <w:rPr>
          <w:sz w:val="24"/>
        </w:rPr>
        <w:t>review</w:t>
      </w:r>
      <w:r>
        <w:rPr>
          <w:spacing w:val="40"/>
          <w:sz w:val="24"/>
        </w:rPr>
        <w:t xml:space="preserve"> </w:t>
      </w:r>
      <w:r>
        <w:rPr>
          <w:sz w:val="24"/>
        </w:rPr>
        <w:t>your</w:t>
      </w:r>
      <w:r>
        <w:rPr>
          <w:spacing w:val="40"/>
          <w:sz w:val="24"/>
        </w:rPr>
        <w:t xml:space="preserve"> </w:t>
      </w:r>
      <w:r>
        <w:rPr>
          <w:sz w:val="24"/>
        </w:rPr>
        <w:t>pull request, provide feedback if necessary, and merge it into the main codebase if approved.</w:t>
      </w:r>
    </w:p>
    <w:p>
      <w:pPr>
        <w:pStyle w:val="5"/>
        <w:spacing w:before="161"/>
        <w:ind w:left="3349"/>
        <w:jc w:val="both"/>
      </w:pPr>
      <w:r>
        <w:t>Template</w:t>
      </w:r>
      <w:r>
        <w:rPr>
          <w:spacing w:val="-2"/>
        </w:rPr>
        <w:t xml:space="preserve"> </w:t>
      </w:r>
      <w:r>
        <w:t>For</w:t>
      </w:r>
      <w:r>
        <w:rPr>
          <w:spacing w:val="-1"/>
        </w:rPr>
        <w:t xml:space="preserve"> </w:t>
      </w:r>
      <w:r>
        <w:t>Pull</w:t>
      </w:r>
      <w:r>
        <w:rPr>
          <w:spacing w:val="-4"/>
        </w:rPr>
        <w:t xml:space="preserve"> </w:t>
      </w:r>
      <w:r>
        <w:rPr>
          <w:spacing w:val="-2"/>
        </w:rPr>
        <w:t>Request</w:t>
      </w:r>
    </w:p>
    <w:p>
      <w:pPr>
        <w:pStyle w:val="8"/>
        <w:jc w:val="both"/>
        <w:rPr>
          <w:b/>
        </w:rPr>
      </w:pPr>
    </w:p>
    <w:p>
      <w:pPr>
        <w:pStyle w:val="8"/>
        <w:jc w:val="both"/>
        <w:rPr>
          <w:b/>
        </w:rPr>
      </w:pPr>
    </w:p>
    <w:p>
      <w:pPr>
        <w:pStyle w:val="14"/>
        <w:numPr>
          <w:ilvl w:val="0"/>
          <w:numId w:val="6"/>
        </w:numPr>
        <w:tabs>
          <w:tab w:val="left" w:pos="460"/>
        </w:tabs>
        <w:jc w:val="both"/>
        <w:rPr>
          <w:sz w:val="24"/>
        </w:rPr>
      </w:pPr>
      <w:r>
        <w:rPr>
          <w:sz w:val="24"/>
        </w:rPr>
        <w:t>Please</w:t>
      </w:r>
      <w:r>
        <w:rPr>
          <w:spacing w:val="-5"/>
          <w:sz w:val="24"/>
        </w:rPr>
        <w:t xml:space="preserve"> </w:t>
      </w:r>
      <w:r>
        <w:rPr>
          <w:sz w:val="24"/>
        </w:rPr>
        <w:t>give clear</w:t>
      </w:r>
      <w:r>
        <w:rPr>
          <w:spacing w:val="2"/>
          <w:sz w:val="24"/>
        </w:rPr>
        <w:t xml:space="preserve"> </w:t>
      </w:r>
      <w:r>
        <w:rPr>
          <w:sz w:val="24"/>
        </w:rPr>
        <w:t>description</w:t>
      </w:r>
      <w:r>
        <w:rPr>
          <w:spacing w:val="-1"/>
          <w:sz w:val="24"/>
        </w:rPr>
        <w:t xml:space="preserve"> </w:t>
      </w:r>
      <w:r>
        <w:rPr>
          <w:sz w:val="24"/>
        </w:rPr>
        <w:t>and</w:t>
      </w:r>
      <w:r>
        <w:rPr>
          <w:spacing w:val="-1"/>
          <w:sz w:val="24"/>
        </w:rPr>
        <w:t xml:space="preserve"> </w:t>
      </w:r>
      <w:r>
        <w:rPr>
          <w:sz w:val="24"/>
        </w:rPr>
        <w:t>fill</w:t>
      </w:r>
      <w:r>
        <w:rPr>
          <w:spacing w:val="-2"/>
          <w:sz w:val="24"/>
        </w:rPr>
        <w:t xml:space="preserve"> </w:t>
      </w:r>
      <w:r>
        <w:rPr>
          <w:sz w:val="24"/>
        </w:rPr>
        <w:t>all</w:t>
      </w:r>
      <w:r>
        <w:rPr>
          <w:spacing w:val="-1"/>
          <w:sz w:val="24"/>
        </w:rPr>
        <w:t xml:space="preserve"> </w:t>
      </w:r>
      <w:r>
        <w:rPr>
          <w:sz w:val="24"/>
        </w:rPr>
        <w:t>the</w:t>
      </w:r>
      <w:r>
        <w:rPr>
          <w:spacing w:val="-2"/>
          <w:sz w:val="24"/>
        </w:rPr>
        <w:t xml:space="preserve"> </w:t>
      </w:r>
      <w:r>
        <w:rPr>
          <w:sz w:val="24"/>
        </w:rPr>
        <w:t>needed</w:t>
      </w:r>
      <w:r>
        <w:rPr>
          <w:spacing w:val="-2"/>
          <w:sz w:val="24"/>
        </w:rPr>
        <w:t xml:space="preserve"> </w:t>
      </w:r>
      <w:r>
        <w:rPr>
          <w:sz w:val="24"/>
        </w:rPr>
        <w:t>fields</w:t>
      </w:r>
      <w:r>
        <w:rPr>
          <w:spacing w:val="1"/>
          <w:sz w:val="24"/>
        </w:rPr>
        <w:t xml:space="preserve"> </w:t>
      </w:r>
      <w:r>
        <w:rPr>
          <w:sz w:val="24"/>
        </w:rPr>
        <w:t>in</w:t>
      </w:r>
      <w:r>
        <w:rPr>
          <w:spacing w:val="-4"/>
          <w:sz w:val="24"/>
        </w:rPr>
        <w:t xml:space="preserve"> </w:t>
      </w:r>
      <w:r>
        <w:rPr>
          <w:sz w:val="24"/>
        </w:rPr>
        <w:t>the</w:t>
      </w:r>
      <w:r>
        <w:rPr>
          <w:spacing w:val="-1"/>
          <w:sz w:val="24"/>
        </w:rPr>
        <w:t xml:space="preserve"> </w:t>
      </w:r>
      <w:r>
        <w:rPr>
          <w:sz w:val="24"/>
        </w:rPr>
        <w:t>PR</w:t>
      </w:r>
      <w:r>
        <w:rPr>
          <w:spacing w:val="-3"/>
          <w:sz w:val="24"/>
        </w:rPr>
        <w:t xml:space="preserve"> </w:t>
      </w:r>
      <w:r>
        <w:rPr>
          <w:sz w:val="24"/>
        </w:rPr>
        <w:t>template</w:t>
      </w:r>
      <w:r>
        <w:rPr>
          <w:spacing w:val="-2"/>
          <w:sz w:val="24"/>
        </w:rPr>
        <w:t xml:space="preserve"> below</w:t>
      </w:r>
    </w:p>
    <w:p>
      <w:pPr>
        <w:pStyle w:val="14"/>
        <w:numPr>
          <w:ilvl w:val="0"/>
          <w:numId w:val="6"/>
        </w:numPr>
        <w:tabs>
          <w:tab w:val="left" w:pos="400"/>
        </w:tabs>
        <w:spacing w:before="137" w:line="360" w:lineRule="auto"/>
        <w:ind w:left="400" w:right="2003" w:hanging="180"/>
        <w:jc w:val="both"/>
        <w:rPr>
          <w:sz w:val="24"/>
        </w:rPr>
      </w:pPr>
      <w:r>
        <w:rPr>
          <w:spacing w:val="-3"/>
          <w:sz w:val="24"/>
        </w:rPr>
        <w:t xml:space="preserve"> </w:t>
      </w:r>
      <w:r>
        <w:rPr>
          <w:sz w:val="24"/>
        </w:rPr>
        <w:t>Provide</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test</w:t>
      </w:r>
      <w:r>
        <w:rPr>
          <w:spacing w:val="-3"/>
          <w:sz w:val="24"/>
        </w:rPr>
        <w:t xml:space="preserve"> </w:t>
      </w:r>
      <w:r>
        <w:rPr>
          <w:sz w:val="24"/>
        </w:rPr>
        <w:t>report</w:t>
      </w:r>
      <w:r>
        <w:rPr>
          <w:spacing w:val="-1"/>
          <w:sz w:val="24"/>
        </w:rPr>
        <w:t xml:space="preserve"> </w:t>
      </w:r>
      <w:r>
        <w:rPr>
          <w:sz w:val="24"/>
        </w:rPr>
        <w:t>and</w:t>
      </w:r>
      <w:r>
        <w:rPr>
          <w:spacing w:val="-3"/>
          <w:sz w:val="24"/>
        </w:rPr>
        <w:t xml:space="preserve"> </w:t>
      </w:r>
      <w:r>
        <w:rPr>
          <w:sz w:val="24"/>
        </w:rPr>
        <w:t>results</w:t>
      </w:r>
      <w:r>
        <w:rPr>
          <w:spacing w:val="-3"/>
          <w:sz w:val="24"/>
        </w:rPr>
        <w:t xml:space="preserve"> </w:t>
      </w:r>
      <w:r>
        <w:rPr>
          <w:sz w:val="24"/>
        </w:rPr>
        <w:t>for</w:t>
      </w:r>
      <w:r>
        <w:rPr>
          <w:spacing w:val="-4"/>
          <w:sz w:val="24"/>
        </w:rPr>
        <w:t xml:space="preserve"> </w:t>
      </w:r>
      <w:r>
        <w:rPr>
          <w:sz w:val="24"/>
        </w:rPr>
        <w:t>the</w:t>
      </w:r>
      <w:r>
        <w:rPr>
          <w:spacing w:val="-2"/>
          <w:sz w:val="24"/>
        </w:rPr>
        <w:t xml:space="preserve"> </w:t>
      </w:r>
      <w:r>
        <w:rPr>
          <w:sz w:val="24"/>
        </w:rPr>
        <w:t>PR.</w:t>
      </w:r>
      <w:r>
        <w:rPr>
          <w:spacing w:val="-6"/>
          <w:sz w:val="24"/>
        </w:rPr>
        <w:t xml:space="preserve"> </w:t>
      </w:r>
      <w:r>
        <w:rPr>
          <w:sz w:val="24"/>
        </w:rPr>
        <w:t>It</w:t>
      </w:r>
      <w:r>
        <w:rPr>
          <w:spacing w:val="-1"/>
          <w:sz w:val="24"/>
        </w:rPr>
        <w:t xml:space="preserve"> </w:t>
      </w:r>
      <w:r>
        <w:rPr>
          <w:sz w:val="24"/>
        </w:rPr>
        <w:t>is</w:t>
      </w:r>
      <w:r>
        <w:rPr>
          <w:spacing w:val="-3"/>
          <w:sz w:val="24"/>
        </w:rPr>
        <w:t xml:space="preserve"> </w:t>
      </w:r>
      <w:r>
        <w:rPr>
          <w:sz w:val="24"/>
        </w:rPr>
        <w:t>mandatory.</w:t>
      </w:r>
      <w:r>
        <w:rPr>
          <w:spacing w:val="-1"/>
          <w:sz w:val="24"/>
        </w:rPr>
        <w:t xml:space="preserve"> </w:t>
      </w:r>
      <w:r>
        <w:rPr>
          <w:sz w:val="24"/>
        </w:rPr>
        <w:t>Otherwise, your PR may get rejected without any review/discussion</w:t>
      </w:r>
    </w:p>
    <w:p>
      <w:pPr>
        <w:pStyle w:val="14"/>
        <w:numPr>
          <w:ilvl w:val="0"/>
          <w:numId w:val="6"/>
        </w:numPr>
        <w:tabs>
          <w:tab w:val="left" w:pos="460"/>
        </w:tabs>
        <w:jc w:val="both"/>
        <w:rPr>
          <w:sz w:val="24"/>
        </w:rPr>
      </w:pPr>
      <w:r>
        <w:rPr>
          <w:sz w:val="24"/>
        </w:rPr>
        <w:t>If</w:t>
      </w:r>
      <w:r>
        <w:rPr>
          <w:spacing w:val="-1"/>
          <w:sz w:val="24"/>
        </w:rPr>
        <w:t xml:space="preserve"> </w:t>
      </w:r>
      <w:r>
        <w:rPr>
          <w:sz w:val="24"/>
        </w:rPr>
        <w:t>the PR</w:t>
      </w:r>
      <w:r>
        <w:rPr>
          <w:spacing w:val="-4"/>
          <w:sz w:val="24"/>
        </w:rPr>
        <w:t xml:space="preserve"> </w:t>
      </w:r>
      <w:r>
        <w:rPr>
          <w:sz w:val="24"/>
        </w:rPr>
        <w:t>is</w:t>
      </w:r>
      <w:r>
        <w:rPr>
          <w:spacing w:val="-4"/>
          <w:sz w:val="24"/>
        </w:rPr>
        <w:t xml:space="preserve"> </w:t>
      </w:r>
      <w:r>
        <w:rPr>
          <w:sz w:val="24"/>
        </w:rPr>
        <w:t>incomplete/in</w:t>
      </w:r>
      <w:r>
        <w:rPr>
          <w:spacing w:val="-2"/>
          <w:sz w:val="24"/>
        </w:rPr>
        <w:t xml:space="preserve"> </w:t>
      </w:r>
      <w:r>
        <w:rPr>
          <w:sz w:val="24"/>
        </w:rPr>
        <w:t>progress,</w:t>
      </w:r>
      <w:r>
        <w:rPr>
          <w:spacing w:val="1"/>
          <w:sz w:val="24"/>
        </w:rPr>
        <w:t xml:space="preserve"> </w:t>
      </w:r>
      <w:r>
        <w:rPr>
          <w:sz w:val="24"/>
        </w:rPr>
        <w:t>please</w:t>
      </w:r>
      <w:r>
        <w:rPr>
          <w:spacing w:val="-1"/>
          <w:sz w:val="24"/>
        </w:rPr>
        <w:t xml:space="preserve"> </w:t>
      </w:r>
      <w:r>
        <w:rPr>
          <w:sz w:val="24"/>
        </w:rPr>
        <w:t>add</w:t>
      </w:r>
      <w:r>
        <w:rPr>
          <w:spacing w:val="-1"/>
          <w:sz w:val="24"/>
        </w:rPr>
        <w:t xml:space="preserve"> </w:t>
      </w:r>
      <w:r>
        <w:rPr>
          <w:sz w:val="24"/>
        </w:rPr>
        <w:t>[WIP]</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beginning</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PR</w:t>
      </w:r>
      <w:r>
        <w:rPr>
          <w:spacing w:val="-3"/>
          <w:sz w:val="24"/>
        </w:rPr>
        <w:t xml:space="preserve"> </w:t>
      </w:r>
      <w:r>
        <w:rPr>
          <w:spacing w:val="-2"/>
          <w:sz w:val="24"/>
        </w:rPr>
        <w:t>title.</w:t>
      </w:r>
    </w:p>
    <w:p>
      <w:pPr>
        <w:pStyle w:val="14"/>
        <w:numPr>
          <w:ilvl w:val="0"/>
          <w:numId w:val="6"/>
        </w:numPr>
        <w:tabs>
          <w:tab w:val="left" w:pos="460"/>
        </w:tabs>
        <w:spacing w:before="139"/>
        <w:jc w:val="both"/>
        <w:rPr>
          <w:sz w:val="24"/>
        </w:rPr>
      </w:pPr>
      <w:r>
        <w:rPr>
          <w:sz w:val="24"/>
        </w:rPr>
        <w:t>Provide</w:t>
      </w:r>
      <w:r>
        <w:rPr>
          <w:spacing w:val="-2"/>
          <w:sz w:val="24"/>
        </w:rPr>
        <w:t xml:space="preserve"> </w:t>
      </w:r>
      <w:r>
        <w:rPr>
          <w:sz w:val="24"/>
        </w:rPr>
        <w:t>the</w:t>
      </w:r>
      <w:r>
        <w:rPr>
          <w:spacing w:val="-2"/>
          <w:sz w:val="24"/>
        </w:rPr>
        <w:t xml:space="preserve"> </w:t>
      </w:r>
      <w:r>
        <w:rPr>
          <w:sz w:val="24"/>
        </w:rPr>
        <w:t>link</w:t>
      </w:r>
      <w:r>
        <w:rPr>
          <w:spacing w:val="-1"/>
          <w:sz w:val="24"/>
        </w:rPr>
        <w:t xml:space="preserve"> </w:t>
      </w:r>
      <w:r>
        <w:rPr>
          <w:sz w:val="24"/>
        </w:rPr>
        <w:t>to</w:t>
      </w:r>
      <w:r>
        <w:rPr>
          <w:spacing w:val="-3"/>
          <w:sz w:val="24"/>
        </w:rPr>
        <w:t xml:space="preserve"> </w:t>
      </w:r>
      <w:r>
        <w:rPr>
          <w:sz w:val="24"/>
        </w:rPr>
        <w:t>the issue</w:t>
      </w:r>
      <w:r>
        <w:rPr>
          <w:spacing w:val="-2"/>
          <w:sz w:val="24"/>
        </w:rPr>
        <w:t xml:space="preserve"> </w:t>
      </w:r>
      <w:r>
        <w:rPr>
          <w:sz w:val="24"/>
        </w:rPr>
        <w:t>and</w:t>
      </w:r>
      <w:r>
        <w:rPr>
          <w:spacing w:val="-1"/>
          <w:sz w:val="24"/>
        </w:rPr>
        <w:t xml:space="preserve"> </w:t>
      </w:r>
      <w:r>
        <w:rPr>
          <w:sz w:val="24"/>
        </w:rPr>
        <w:t>other</w:t>
      </w:r>
      <w:r>
        <w:rPr>
          <w:spacing w:val="-2"/>
          <w:sz w:val="24"/>
        </w:rPr>
        <w:t xml:space="preserve"> </w:t>
      </w:r>
      <w:r>
        <w:rPr>
          <w:sz w:val="24"/>
        </w:rPr>
        <w:t>relevant</w:t>
      </w:r>
      <w:r>
        <w:rPr>
          <w:spacing w:val="-1"/>
          <w:sz w:val="24"/>
        </w:rPr>
        <w:t xml:space="preserve"> </w:t>
      </w:r>
      <w:r>
        <w:rPr>
          <w:sz w:val="24"/>
        </w:rPr>
        <w:t>files related</w:t>
      </w:r>
      <w:r>
        <w:rPr>
          <w:spacing w:val="1"/>
          <w:sz w:val="24"/>
        </w:rPr>
        <w:t xml:space="preserve"> </w:t>
      </w:r>
      <w:r>
        <w:rPr>
          <w:sz w:val="24"/>
        </w:rPr>
        <w:t>to</w:t>
      </w:r>
      <w:r>
        <w:rPr>
          <w:spacing w:val="-4"/>
          <w:sz w:val="24"/>
        </w:rPr>
        <w:t xml:space="preserve"> </w:t>
      </w:r>
      <w:r>
        <w:rPr>
          <w:sz w:val="24"/>
        </w:rPr>
        <w:t>the</w:t>
      </w:r>
      <w:r>
        <w:rPr>
          <w:spacing w:val="1"/>
          <w:sz w:val="24"/>
        </w:rPr>
        <w:t xml:space="preserve"> </w:t>
      </w:r>
      <w:r>
        <w:rPr>
          <w:spacing w:val="-5"/>
          <w:sz w:val="24"/>
        </w:rPr>
        <w:t>PR</w:t>
      </w:r>
    </w:p>
    <w:p>
      <w:pPr>
        <w:spacing w:before="137"/>
        <w:ind w:left="220"/>
        <w:jc w:val="both"/>
        <w:rPr>
          <w:sz w:val="24"/>
        </w:rPr>
      </w:pPr>
      <w:r>
        <w:rPr>
          <w:spacing w:val="-2"/>
          <w:sz w:val="24"/>
        </w:rPr>
        <w:t>--</w:t>
      </w:r>
      <w:r>
        <w:rPr>
          <w:spacing w:val="-12"/>
          <w:sz w:val="24"/>
        </w:rPr>
        <w:t>&gt;</w:t>
      </w:r>
    </w:p>
    <w:p>
      <w:pPr>
        <w:pStyle w:val="8"/>
        <w:spacing w:before="139"/>
        <w:ind w:left="220"/>
        <w:jc w:val="both"/>
      </w:pPr>
      <w:r>
        <w:t>**What</w:t>
      </w:r>
      <w:r>
        <w:rPr>
          <w:spacing w:val="-3"/>
        </w:rPr>
        <w:t xml:space="preserve"> </w:t>
      </w:r>
      <w:r>
        <w:t>type of</w:t>
      </w:r>
      <w:r>
        <w:rPr>
          <w:spacing w:val="1"/>
        </w:rPr>
        <w:t xml:space="preserve"> </w:t>
      </w:r>
      <w:r>
        <w:t>PR</w:t>
      </w:r>
      <w:r>
        <w:rPr>
          <w:spacing w:val="-3"/>
        </w:rPr>
        <w:t xml:space="preserve"> </w:t>
      </w:r>
      <w:r>
        <w:t xml:space="preserve">is </w:t>
      </w:r>
      <w:r>
        <w:rPr>
          <w:spacing w:val="-2"/>
        </w:rPr>
        <w:t>this?**</w:t>
      </w:r>
    </w:p>
    <w:p>
      <w:pPr>
        <w:pStyle w:val="14"/>
        <w:numPr>
          <w:ilvl w:val="1"/>
          <w:numId w:val="6"/>
        </w:numPr>
        <w:tabs>
          <w:tab w:val="left" w:pos="454"/>
        </w:tabs>
        <w:spacing w:before="137" w:line="360" w:lineRule="auto"/>
        <w:ind w:right="519" w:firstLine="0"/>
        <w:jc w:val="both"/>
        <w:rPr>
          <w:sz w:val="24"/>
        </w:rPr>
      </w:pPr>
      <w:r>
        <w:rPr>
          <w:sz w:val="24"/>
        </w:rPr>
        <w:t>Uncomment</w:t>
      </w:r>
      <w:r>
        <w:rPr>
          <w:spacing w:val="40"/>
          <w:sz w:val="24"/>
        </w:rPr>
        <w:t xml:space="preserve"> </w:t>
      </w:r>
      <w:r>
        <w:rPr>
          <w:sz w:val="24"/>
        </w:rPr>
        <w:t>only</w:t>
      </w:r>
      <w:r>
        <w:rPr>
          <w:spacing w:val="38"/>
          <w:sz w:val="24"/>
        </w:rPr>
        <w:t xml:space="preserve"> </w:t>
      </w:r>
      <w:r>
        <w:rPr>
          <w:sz w:val="24"/>
        </w:rPr>
        <w:t>one</w:t>
      </w:r>
      <w:r>
        <w:rPr>
          <w:spacing w:val="37"/>
          <w:sz w:val="24"/>
        </w:rPr>
        <w:t xml:space="preserve"> </w:t>
      </w:r>
      <w:r>
        <w:rPr>
          <w:sz w:val="24"/>
        </w:rPr>
        <w:t>`</w:t>
      </w:r>
      <w:r>
        <w:rPr>
          <w:spacing w:val="40"/>
          <w:sz w:val="24"/>
        </w:rPr>
        <w:t xml:space="preserve"> </w:t>
      </w:r>
      <w:r>
        <w:rPr>
          <w:sz w:val="24"/>
        </w:rPr>
        <w:t>/kind</w:t>
      </w:r>
      <w:r>
        <w:rPr>
          <w:spacing w:val="38"/>
          <w:sz w:val="24"/>
        </w:rPr>
        <w:t xml:space="preserve"> </w:t>
      </w:r>
      <w:r>
        <w:rPr>
          <w:sz w:val="24"/>
        </w:rPr>
        <w:t>&lt;&gt;`</w:t>
      </w:r>
      <w:r>
        <w:rPr>
          <w:spacing w:val="40"/>
          <w:sz w:val="24"/>
        </w:rPr>
        <w:t xml:space="preserve"> </w:t>
      </w:r>
      <w:r>
        <w:rPr>
          <w:sz w:val="24"/>
        </w:rPr>
        <w:t>line,</w:t>
      </w:r>
      <w:r>
        <w:rPr>
          <w:spacing w:val="38"/>
          <w:sz w:val="24"/>
        </w:rPr>
        <w:t xml:space="preserve"> </w:t>
      </w:r>
      <w:r>
        <w:rPr>
          <w:sz w:val="24"/>
        </w:rPr>
        <w:t>hit</w:t>
      </w:r>
      <w:r>
        <w:rPr>
          <w:spacing w:val="39"/>
          <w:sz w:val="24"/>
        </w:rPr>
        <w:t xml:space="preserve"> </w:t>
      </w:r>
      <w:r>
        <w:rPr>
          <w:sz w:val="24"/>
        </w:rPr>
        <w:t>enter</w:t>
      </w:r>
      <w:r>
        <w:rPr>
          <w:spacing w:val="40"/>
          <w:sz w:val="24"/>
        </w:rPr>
        <w:t xml:space="preserve"> </w:t>
      </w:r>
      <w:r>
        <w:rPr>
          <w:sz w:val="24"/>
        </w:rPr>
        <w:t>to</w:t>
      </w:r>
      <w:r>
        <w:rPr>
          <w:spacing w:val="38"/>
          <w:sz w:val="24"/>
        </w:rPr>
        <w:t xml:space="preserve"> </w:t>
      </w:r>
      <w:r>
        <w:rPr>
          <w:sz w:val="24"/>
        </w:rPr>
        <w:t>put</w:t>
      </w:r>
      <w:r>
        <w:rPr>
          <w:spacing w:val="39"/>
          <w:sz w:val="24"/>
        </w:rPr>
        <w:t xml:space="preserve"> </w:t>
      </w:r>
      <w:r>
        <w:rPr>
          <w:sz w:val="24"/>
        </w:rPr>
        <w:t>that</w:t>
      </w:r>
      <w:r>
        <w:rPr>
          <w:spacing w:val="39"/>
          <w:sz w:val="24"/>
        </w:rPr>
        <w:t xml:space="preserve"> </w:t>
      </w:r>
      <w:r>
        <w:rPr>
          <w:sz w:val="24"/>
        </w:rPr>
        <w:t>in</w:t>
      </w:r>
      <w:r>
        <w:rPr>
          <w:spacing w:val="38"/>
          <w:sz w:val="24"/>
        </w:rPr>
        <w:t xml:space="preserve"> </w:t>
      </w:r>
      <w:r>
        <w:rPr>
          <w:sz w:val="24"/>
        </w:rPr>
        <w:t>a</w:t>
      </w:r>
      <w:r>
        <w:rPr>
          <w:spacing w:val="37"/>
          <w:sz w:val="24"/>
        </w:rPr>
        <w:t xml:space="preserve"> </w:t>
      </w:r>
      <w:r>
        <w:rPr>
          <w:sz w:val="24"/>
        </w:rPr>
        <w:t>new</w:t>
      </w:r>
      <w:r>
        <w:rPr>
          <w:spacing w:val="40"/>
          <w:sz w:val="24"/>
        </w:rPr>
        <w:t xml:space="preserve"> </w:t>
      </w:r>
      <w:r>
        <w:rPr>
          <w:sz w:val="24"/>
        </w:rPr>
        <w:t>line,</w:t>
      </w:r>
      <w:r>
        <w:rPr>
          <w:spacing w:val="38"/>
          <w:sz w:val="24"/>
        </w:rPr>
        <w:t xml:space="preserve"> </w:t>
      </w:r>
      <w:r>
        <w:rPr>
          <w:sz w:val="24"/>
        </w:rPr>
        <w:t>and</w:t>
      </w:r>
      <w:r>
        <w:rPr>
          <w:spacing w:val="40"/>
          <w:sz w:val="24"/>
        </w:rPr>
        <w:t xml:space="preserve"> </w:t>
      </w:r>
      <w:r>
        <w:rPr>
          <w:sz w:val="24"/>
        </w:rPr>
        <w:t>remove leading whitespace from that line:</w:t>
      </w:r>
    </w:p>
    <w:p>
      <w:pPr>
        <w:ind w:left="220"/>
        <w:jc w:val="both"/>
        <w:rPr>
          <w:sz w:val="24"/>
        </w:rPr>
      </w:pPr>
      <w:r>
        <w:rPr>
          <w:spacing w:val="-10"/>
          <w:sz w:val="24"/>
        </w:rPr>
        <w:t>&gt;</w:t>
      </w:r>
    </w:p>
    <w:p>
      <w:pPr>
        <w:pStyle w:val="14"/>
        <w:numPr>
          <w:ilvl w:val="1"/>
          <w:numId w:val="6"/>
        </w:numPr>
        <w:tabs>
          <w:tab w:val="left" w:pos="414"/>
        </w:tabs>
        <w:spacing w:before="139"/>
        <w:ind w:left="414" w:hanging="194"/>
        <w:jc w:val="both"/>
        <w:rPr>
          <w:sz w:val="24"/>
        </w:rPr>
      </w:pPr>
      <w:r>
        <w:rPr>
          <w:sz w:val="24"/>
        </w:rPr>
        <w:t>/kind</w:t>
      </w:r>
      <w:r>
        <w:rPr>
          <w:spacing w:val="-1"/>
          <w:sz w:val="24"/>
        </w:rPr>
        <w:t xml:space="preserve"> </w:t>
      </w:r>
      <w:r>
        <w:rPr>
          <w:sz w:val="24"/>
        </w:rPr>
        <w:t>new</w:t>
      </w:r>
      <w:r>
        <w:rPr>
          <w:spacing w:val="-1"/>
          <w:sz w:val="24"/>
        </w:rPr>
        <w:t xml:space="preserve"> </w:t>
      </w:r>
      <w:r>
        <w:rPr>
          <w:spacing w:val="-2"/>
          <w:sz w:val="24"/>
        </w:rPr>
        <w:t>feature</w:t>
      </w:r>
    </w:p>
    <w:p>
      <w:pPr>
        <w:pStyle w:val="14"/>
        <w:numPr>
          <w:ilvl w:val="1"/>
          <w:numId w:val="6"/>
        </w:numPr>
        <w:tabs>
          <w:tab w:val="left" w:pos="414"/>
        </w:tabs>
        <w:spacing w:before="137"/>
        <w:ind w:left="414" w:hanging="194"/>
        <w:jc w:val="both"/>
        <w:rPr>
          <w:sz w:val="24"/>
        </w:rPr>
      </w:pPr>
      <w:r>
        <w:rPr>
          <w:sz w:val="24"/>
        </w:rPr>
        <w:t xml:space="preserve">/kind bug </w:t>
      </w:r>
      <w:r>
        <w:rPr>
          <w:spacing w:val="-5"/>
          <w:sz w:val="24"/>
        </w:rPr>
        <w:t>fix</w:t>
      </w:r>
    </w:p>
    <w:p>
      <w:pPr>
        <w:pStyle w:val="14"/>
        <w:numPr>
          <w:ilvl w:val="1"/>
          <w:numId w:val="6"/>
        </w:numPr>
        <w:tabs>
          <w:tab w:val="left" w:pos="414"/>
        </w:tabs>
        <w:spacing w:before="140"/>
        <w:ind w:left="414" w:hanging="194"/>
        <w:jc w:val="both"/>
        <w:rPr>
          <w:sz w:val="24"/>
        </w:rPr>
      </w:pPr>
      <w:r>
        <w:rPr>
          <w:sz w:val="24"/>
        </w:rPr>
        <w:t>/kind</w:t>
      </w:r>
      <w:r>
        <w:rPr>
          <w:spacing w:val="-2"/>
          <w:sz w:val="24"/>
        </w:rPr>
        <w:t xml:space="preserve"> cleanup</w:t>
      </w:r>
    </w:p>
    <w:p>
      <w:pPr>
        <w:pStyle w:val="14"/>
        <w:numPr>
          <w:ilvl w:val="1"/>
          <w:numId w:val="6"/>
        </w:numPr>
        <w:tabs>
          <w:tab w:val="left" w:pos="414"/>
        </w:tabs>
        <w:spacing w:before="136"/>
        <w:ind w:left="414" w:hanging="194"/>
        <w:jc w:val="both"/>
        <w:rPr>
          <w:sz w:val="24"/>
        </w:rPr>
      </w:pPr>
      <w:r>
        <w:rPr>
          <w:sz w:val="24"/>
        </w:rPr>
        <w:t>/kind</w:t>
      </w:r>
      <w:r>
        <w:rPr>
          <w:spacing w:val="-1"/>
          <w:sz w:val="24"/>
        </w:rPr>
        <w:t xml:space="preserve"> </w:t>
      </w:r>
      <w:r>
        <w:rPr>
          <w:sz w:val="24"/>
        </w:rPr>
        <w:t>revert</w:t>
      </w:r>
      <w:r>
        <w:rPr>
          <w:spacing w:val="-1"/>
          <w:sz w:val="24"/>
        </w:rPr>
        <w:t xml:space="preserve"> </w:t>
      </w:r>
      <w:r>
        <w:rPr>
          <w:spacing w:val="-2"/>
          <w:sz w:val="24"/>
        </w:rPr>
        <w:t>change</w:t>
      </w:r>
    </w:p>
    <w:p>
      <w:pPr>
        <w:pStyle w:val="14"/>
        <w:numPr>
          <w:ilvl w:val="1"/>
          <w:numId w:val="6"/>
        </w:numPr>
        <w:tabs>
          <w:tab w:val="left" w:pos="414"/>
        </w:tabs>
        <w:spacing w:before="140"/>
        <w:ind w:left="414" w:hanging="194"/>
        <w:jc w:val="both"/>
        <w:rPr>
          <w:sz w:val="24"/>
        </w:rPr>
      </w:pPr>
      <w:r>
        <w:rPr>
          <w:sz w:val="24"/>
        </w:rPr>
        <w:t>/kind</w:t>
      </w:r>
      <w:r>
        <w:rPr>
          <w:spacing w:val="-2"/>
          <w:sz w:val="24"/>
        </w:rPr>
        <w:t xml:space="preserve"> design</w:t>
      </w:r>
    </w:p>
    <w:p>
      <w:pPr>
        <w:pStyle w:val="14"/>
        <w:numPr>
          <w:ilvl w:val="1"/>
          <w:numId w:val="6"/>
        </w:numPr>
        <w:tabs>
          <w:tab w:val="left" w:pos="414"/>
        </w:tabs>
        <w:spacing w:before="136"/>
        <w:ind w:left="414" w:hanging="194"/>
        <w:jc w:val="both"/>
        <w:rPr>
          <w:sz w:val="24"/>
        </w:rPr>
      </w:pPr>
      <w:r>
        <w:rPr>
          <w:sz w:val="24"/>
        </w:rPr>
        <w:t xml:space="preserve">/kind </w:t>
      </w:r>
      <w:r>
        <w:rPr>
          <w:spacing w:val="-2"/>
          <w:sz w:val="24"/>
        </w:rPr>
        <w:t>documentation</w:t>
      </w:r>
    </w:p>
    <w:p>
      <w:pPr>
        <w:pStyle w:val="14"/>
        <w:numPr>
          <w:ilvl w:val="1"/>
          <w:numId w:val="6"/>
        </w:numPr>
        <w:tabs>
          <w:tab w:val="left" w:pos="414"/>
        </w:tabs>
        <w:spacing w:before="140"/>
        <w:ind w:left="414" w:hanging="194"/>
        <w:jc w:val="both"/>
        <w:rPr>
          <w:sz w:val="24"/>
        </w:rPr>
      </w:pPr>
      <w:r>
        <w:rPr>
          <w:sz w:val="24"/>
        </w:rPr>
        <w:t xml:space="preserve">/kind </w:t>
      </w:r>
      <w:r>
        <w:rPr>
          <w:spacing w:val="-2"/>
          <w:sz w:val="24"/>
        </w:rPr>
        <w:t>enhancement</w:t>
      </w:r>
    </w:p>
    <w:p>
      <w:pPr>
        <w:pStyle w:val="8"/>
        <w:spacing w:before="275"/>
        <w:jc w:val="both"/>
      </w:pPr>
    </w:p>
    <w:p>
      <w:pPr>
        <w:pStyle w:val="8"/>
        <w:spacing w:before="1"/>
        <w:ind w:left="220"/>
        <w:jc w:val="both"/>
      </w:pPr>
      <w:r>
        <w:t>**What</w:t>
      </w:r>
      <w:r>
        <w:rPr>
          <w:spacing w:val="-3"/>
        </w:rPr>
        <w:t xml:space="preserve"> </w:t>
      </w:r>
      <w:r>
        <w:t>this</w:t>
      </w:r>
      <w:r>
        <w:rPr>
          <w:spacing w:val="-1"/>
        </w:rPr>
        <w:t xml:space="preserve"> </w:t>
      </w:r>
      <w:r>
        <w:t>PR</w:t>
      </w:r>
      <w:r>
        <w:rPr>
          <w:spacing w:val="-2"/>
        </w:rPr>
        <w:t xml:space="preserve"> </w:t>
      </w:r>
      <w:r>
        <w:t>does</w:t>
      </w:r>
      <w:r>
        <w:rPr>
          <w:spacing w:val="-1"/>
        </w:rPr>
        <w:t xml:space="preserve"> </w:t>
      </w:r>
      <w:r>
        <w:t>/</w:t>
      </w:r>
      <w:r>
        <w:rPr>
          <w:spacing w:val="-1"/>
        </w:rPr>
        <w:t xml:space="preserve"> </w:t>
      </w:r>
      <w:r>
        <w:t>why we need</w:t>
      </w:r>
      <w:r>
        <w:rPr>
          <w:spacing w:val="2"/>
        </w:rPr>
        <w:t xml:space="preserve"> </w:t>
      </w:r>
      <w:r>
        <w:rPr>
          <w:spacing w:val="-2"/>
        </w:rPr>
        <w:t>it**:</w:t>
      </w:r>
    </w:p>
    <w:p>
      <w:pPr>
        <w:pStyle w:val="8"/>
        <w:jc w:val="both"/>
      </w:pPr>
    </w:p>
    <w:p>
      <w:pPr>
        <w:pStyle w:val="8"/>
        <w:jc w:val="both"/>
      </w:pPr>
    </w:p>
    <w:p>
      <w:pPr>
        <w:pStyle w:val="8"/>
        <w:ind w:left="220"/>
        <w:jc w:val="both"/>
      </w:pPr>
      <w:r>
        <w:t>**Which</w:t>
      </w:r>
      <w:r>
        <w:rPr>
          <w:spacing w:val="-4"/>
        </w:rPr>
        <w:t xml:space="preserve"> </w:t>
      </w:r>
      <w:r>
        <w:t>issue(s)</w:t>
      </w:r>
      <w:r>
        <w:rPr>
          <w:spacing w:val="1"/>
        </w:rPr>
        <w:t xml:space="preserve"> </w:t>
      </w:r>
      <w:r>
        <w:t>this</w:t>
      </w:r>
      <w:r>
        <w:rPr>
          <w:spacing w:val="-4"/>
        </w:rPr>
        <w:t xml:space="preserve"> </w:t>
      </w:r>
      <w:r>
        <w:t xml:space="preserve">PR </w:t>
      </w:r>
      <w:r>
        <w:rPr>
          <w:spacing w:val="-2"/>
        </w:rPr>
        <w:t>fixes**:</w:t>
      </w:r>
    </w:p>
    <w:p>
      <w:pPr>
        <w:spacing w:before="137"/>
        <w:ind w:left="220"/>
        <w:jc w:val="both"/>
        <w:rPr>
          <w:sz w:val="24"/>
        </w:rPr>
      </w:pPr>
      <w:r>
        <w:rPr>
          <w:spacing w:val="-2"/>
          <w:sz w:val="24"/>
        </w:rPr>
        <w:t>&lt;!-</w:t>
      </w:r>
      <w:r>
        <w:rPr>
          <w:spacing w:val="-10"/>
          <w:sz w:val="24"/>
        </w:rPr>
        <w:t>-</w:t>
      </w:r>
    </w:p>
    <w:p>
      <w:pPr>
        <w:pStyle w:val="8"/>
        <w:spacing w:before="139"/>
        <w:ind w:left="220"/>
        <w:jc w:val="both"/>
      </w:pPr>
      <w:r>
        <w:t>*Please</w:t>
      </w:r>
      <w:r>
        <w:rPr>
          <w:spacing w:val="-4"/>
        </w:rPr>
        <w:t xml:space="preserve"> </w:t>
      </w:r>
      <w:r>
        <w:t>provide the</w:t>
      </w:r>
      <w:r>
        <w:rPr>
          <w:spacing w:val="-2"/>
        </w:rPr>
        <w:t xml:space="preserve"> </w:t>
      </w:r>
      <w:r>
        <w:t>issues</w:t>
      </w:r>
      <w:r>
        <w:rPr>
          <w:spacing w:val="-1"/>
        </w:rPr>
        <w:t xml:space="preserve"> </w:t>
      </w:r>
      <w:r>
        <w:t>number</w:t>
      </w:r>
      <w:r>
        <w:rPr>
          <w:spacing w:val="-2"/>
        </w:rPr>
        <w:t xml:space="preserve"> </w:t>
      </w:r>
      <w:r>
        <w:t>or</w:t>
      </w:r>
      <w:r>
        <w:rPr>
          <w:spacing w:val="-1"/>
        </w:rPr>
        <w:t xml:space="preserve"> </w:t>
      </w:r>
      <w:r>
        <w:rPr>
          <w:spacing w:val="-2"/>
        </w:rPr>
        <w:t>link.</w:t>
      </w:r>
    </w:p>
    <w:p>
      <w:pPr>
        <w:pStyle w:val="8"/>
        <w:spacing w:before="137"/>
        <w:ind w:left="220"/>
        <w:jc w:val="both"/>
      </w:pPr>
      <w:r>
        <w:t>Usage:</w:t>
      </w:r>
      <w:r>
        <w:rPr>
          <w:spacing w:val="-4"/>
        </w:rPr>
        <w:t xml:space="preserve"> </w:t>
      </w:r>
      <w:r>
        <w:t>`Fixes</w:t>
      </w:r>
      <w:r>
        <w:rPr>
          <w:spacing w:val="-2"/>
        </w:rPr>
        <w:t xml:space="preserve"> </w:t>
      </w:r>
      <w:r>
        <w:t>#&lt;issue number&gt;`, or</w:t>
      </w:r>
      <w:r>
        <w:rPr>
          <w:spacing w:val="-2"/>
        </w:rPr>
        <w:t xml:space="preserve"> </w:t>
      </w:r>
      <w:r>
        <w:t>`Fixes</w:t>
      </w:r>
      <w:r>
        <w:rPr>
          <w:spacing w:val="-2"/>
        </w:rPr>
        <w:t xml:space="preserve"> </w:t>
      </w:r>
      <w:r>
        <w:t>(paste link</w:t>
      </w:r>
      <w:r>
        <w:rPr>
          <w:spacing w:val="-2"/>
        </w:rPr>
        <w:t xml:space="preserve"> </w:t>
      </w:r>
      <w:r>
        <w:t>of</w:t>
      </w:r>
      <w:r>
        <w:rPr>
          <w:spacing w:val="-2"/>
        </w:rPr>
        <w:t xml:space="preserve"> issue)`.</w:t>
      </w:r>
    </w:p>
    <w:p>
      <w:pPr>
        <w:spacing w:before="136"/>
        <w:ind w:left="220"/>
        <w:jc w:val="both"/>
        <w:rPr>
          <w:sz w:val="24"/>
        </w:rPr>
      </w:pPr>
      <w:r>
        <w:rPr>
          <w:spacing w:val="-2"/>
          <w:sz w:val="24"/>
        </w:rPr>
        <w:t>--</w:t>
      </w:r>
      <w:r>
        <w:rPr>
          <w:spacing w:val="-12"/>
          <w:sz w:val="24"/>
        </w:rPr>
        <w:t>&gt;</w:t>
      </w:r>
    </w:p>
    <w:p>
      <w:pPr>
        <w:pStyle w:val="8"/>
        <w:spacing w:before="140"/>
        <w:ind w:left="220"/>
        <w:jc w:val="both"/>
      </w:pPr>
      <w:r>
        <w:t>Fixes</w:t>
      </w:r>
      <w:r>
        <w:rPr>
          <w:spacing w:val="-1"/>
        </w:rPr>
        <w:t xml:space="preserve"> </w:t>
      </w:r>
      <w:r>
        <w:rPr>
          <w:spacing w:val="-10"/>
        </w:rPr>
        <w:t>#</w:t>
      </w:r>
    </w:p>
    <w:p>
      <w:pPr>
        <w:jc w:val="both"/>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80"/>
        <w:jc w:val="both"/>
      </w:pPr>
    </w:p>
    <w:p>
      <w:pPr>
        <w:pStyle w:val="8"/>
        <w:ind w:left="220"/>
        <w:jc w:val="both"/>
      </w:pPr>
      <w:r>
        <w:t>**Test</w:t>
      </w:r>
      <w:r>
        <w:rPr>
          <w:spacing w:val="-2"/>
        </w:rPr>
        <w:t xml:space="preserve"> </w:t>
      </w:r>
      <w:r>
        <w:t>Report</w:t>
      </w:r>
      <w:r>
        <w:rPr>
          <w:spacing w:val="-2"/>
        </w:rPr>
        <w:t xml:space="preserve"> Added?**:</w:t>
      </w:r>
    </w:p>
    <w:p>
      <w:pPr>
        <w:pStyle w:val="14"/>
        <w:numPr>
          <w:ilvl w:val="1"/>
          <w:numId w:val="6"/>
        </w:numPr>
        <w:tabs>
          <w:tab w:val="left" w:pos="454"/>
        </w:tabs>
        <w:spacing w:before="137" w:line="360" w:lineRule="auto"/>
        <w:ind w:right="519" w:firstLine="0"/>
        <w:jc w:val="both"/>
        <w:rPr>
          <w:sz w:val="24"/>
        </w:rPr>
      </w:pPr>
      <w:r>
        <w:rPr>
          <w:sz w:val="24"/>
        </w:rPr>
        <w:t>Uncomment</w:t>
      </w:r>
      <w:r>
        <w:rPr>
          <w:spacing w:val="40"/>
          <w:sz w:val="24"/>
        </w:rPr>
        <w:t xml:space="preserve"> </w:t>
      </w:r>
      <w:r>
        <w:rPr>
          <w:sz w:val="24"/>
        </w:rPr>
        <w:t>only</w:t>
      </w:r>
      <w:r>
        <w:rPr>
          <w:spacing w:val="38"/>
          <w:sz w:val="24"/>
        </w:rPr>
        <w:t xml:space="preserve"> </w:t>
      </w:r>
      <w:r>
        <w:rPr>
          <w:sz w:val="24"/>
        </w:rPr>
        <w:t>one</w:t>
      </w:r>
      <w:r>
        <w:rPr>
          <w:spacing w:val="37"/>
          <w:sz w:val="24"/>
        </w:rPr>
        <w:t xml:space="preserve"> </w:t>
      </w:r>
      <w:r>
        <w:rPr>
          <w:sz w:val="24"/>
        </w:rPr>
        <w:t>`</w:t>
      </w:r>
      <w:r>
        <w:rPr>
          <w:spacing w:val="40"/>
          <w:sz w:val="24"/>
        </w:rPr>
        <w:t xml:space="preserve"> </w:t>
      </w:r>
      <w:r>
        <w:rPr>
          <w:sz w:val="24"/>
        </w:rPr>
        <w:t>/kind</w:t>
      </w:r>
      <w:r>
        <w:rPr>
          <w:spacing w:val="38"/>
          <w:sz w:val="24"/>
        </w:rPr>
        <w:t xml:space="preserve"> </w:t>
      </w:r>
      <w:r>
        <w:rPr>
          <w:sz w:val="24"/>
        </w:rPr>
        <w:t>&lt;&gt;`</w:t>
      </w:r>
      <w:r>
        <w:rPr>
          <w:spacing w:val="40"/>
          <w:sz w:val="24"/>
        </w:rPr>
        <w:t xml:space="preserve"> </w:t>
      </w:r>
      <w:r>
        <w:rPr>
          <w:sz w:val="24"/>
        </w:rPr>
        <w:t>line,</w:t>
      </w:r>
      <w:r>
        <w:rPr>
          <w:spacing w:val="38"/>
          <w:sz w:val="24"/>
        </w:rPr>
        <w:t xml:space="preserve"> </w:t>
      </w:r>
      <w:r>
        <w:rPr>
          <w:sz w:val="24"/>
        </w:rPr>
        <w:t>hit</w:t>
      </w:r>
      <w:r>
        <w:rPr>
          <w:spacing w:val="39"/>
          <w:sz w:val="24"/>
        </w:rPr>
        <w:t xml:space="preserve"> </w:t>
      </w:r>
      <w:r>
        <w:rPr>
          <w:sz w:val="24"/>
        </w:rPr>
        <w:t>enter</w:t>
      </w:r>
      <w:r>
        <w:rPr>
          <w:spacing w:val="40"/>
          <w:sz w:val="24"/>
        </w:rPr>
        <w:t xml:space="preserve"> </w:t>
      </w:r>
      <w:r>
        <w:rPr>
          <w:sz w:val="24"/>
        </w:rPr>
        <w:t>to</w:t>
      </w:r>
      <w:r>
        <w:rPr>
          <w:spacing w:val="38"/>
          <w:sz w:val="24"/>
        </w:rPr>
        <w:t xml:space="preserve"> </w:t>
      </w:r>
      <w:r>
        <w:rPr>
          <w:sz w:val="24"/>
        </w:rPr>
        <w:t>put</w:t>
      </w:r>
      <w:r>
        <w:rPr>
          <w:spacing w:val="39"/>
          <w:sz w:val="24"/>
        </w:rPr>
        <w:t xml:space="preserve"> </w:t>
      </w:r>
      <w:r>
        <w:rPr>
          <w:sz w:val="24"/>
        </w:rPr>
        <w:t>that</w:t>
      </w:r>
      <w:r>
        <w:rPr>
          <w:spacing w:val="39"/>
          <w:sz w:val="24"/>
        </w:rPr>
        <w:t xml:space="preserve"> </w:t>
      </w:r>
      <w:r>
        <w:rPr>
          <w:sz w:val="24"/>
        </w:rPr>
        <w:t>in</w:t>
      </w:r>
      <w:r>
        <w:rPr>
          <w:spacing w:val="38"/>
          <w:sz w:val="24"/>
        </w:rPr>
        <w:t xml:space="preserve"> </w:t>
      </w:r>
      <w:r>
        <w:rPr>
          <w:sz w:val="24"/>
        </w:rPr>
        <w:t>a</w:t>
      </w:r>
      <w:r>
        <w:rPr>
          <w:spacing w:val="37"/>
          <w:sz w:val="24"/>
        </w:rPr>
        <w:t xml:space="preserve"> </w:t>
      </w:r>
      <w:r>
        <w:rPr>
          <w:sz w:val="24"/>
        </w:rPr>
        <w:t>new</w:t>
      </w:r>
      <w:r>
        <w:rPr>
          <w:spacing w:val="40"/>
          <w:sz w:val="24"/>
        </w:rPr>
        <w:t xml:space="preserve"> </w:t>
      </w:r>
      <w:r>
        <w:rPr>
          <w:sz w:val="24"/>
        </w:rPr>
        <w:t>line,</w:t>
      </w:r>
      <w:r>
        <w:rPr>
          <w:spacing w:val="38"/>
          <w:sz w:val="24"/>
        </w:rPr>
        <w:t xml:space="preserve"> </w:t>
      </w:r>
      <w:r>
        <w:rPr>
          <w:sz w:val="24"/>
        </w:rPr>
        <w:t>and</w:t>
      </w:r>
      <w:r>
        <w:rPr>
          <w:spacing w:val="40"/>
          <w:sz w:val="24"/>
        </w:rPr>
        <w:t xml:space="preserve"> </w:t>
      </w:r>
      <w:r>
        <w:rPr>
          <w:sz w:val="24"/>
        </w:rPr>
        <w:t>remove leading whitespace from that line:</w:t>
      </w:r>
    </w:p>
    <w:p>
      <w:pPr>
        <w:pStyle w:val="14"/>
        <w:numPr>
          <w:ilvl w:val="1"/>
          <w:numId w:val="6"/>
        </w:numPr>
        <w:tabs>
          <w:tab w:val="left" w:pos="414"/>
        </w:tabs>
        <w:ind w:left="414" w:hanging="194"/>
        <w:jc w:val="both"/>
        <w:rPr>
          <w:sz w:val="24"/>
        </w:rPr>
      </w:pPr>
      <w:r>
        <w:rPr>
          <w:sz w:val="24"/>
        </w:rPr>
        <w:t xml:space="preserve">/kind </w:t>
      </w:r>
      <w:r>
        <w:rPr>
          <w:spacing w:val="-2"/>
          <w:sz w:val="24"/>
        </w:rPr>
        <w:t>TESTED</w:t>
      </w:r>
    </w:p>
    <w:p>
      <w:pPr>
        <w:pStyle w:val="14"/>
        <w:numPr>
          <w:ilvl w:val="1"/>
          <w:numId w:val="6"/>
        </w:numPr>
        <w:tabs>
          <w:tab w:val="left" w:pos="414"/>
        </w:tabs>
        <w:spacing w:before="136"/>
        <w:ind w:left="414" w:hanging="194"/>
        <w:jc w:val="both"/>
        <w:rPr>
          <w:sz w:val="24"/>
        </w:rPr>
      </w:pPr>
      <w:r>
        <w:rPr>
          <w:sz w:val="24"/>
        </w:rPr>
        <w:t>/kind</w:t>
      </w:r>
      <w:r>
        <w:rPr>
          <w:spacing w:val="-4"/>
          <w:sz w:val="24"/>
        </w:rPr>
        <w:t xml:space="preserve"> </w:t>
      </w:r>
      <w:r>
        <w:rPr>
          <w:sz w:val="24"/>
        </w:rPr>
        <w:t>NOT-</w:t>
      </w:r>
      <w:r>
        <w:rPr>
          <w:spacing w:val="-2"/>
          <w:sz w:val="24"/>
        </w:rPr>
        <w:t>TESTED</w:t>
      </w:r>
    </w:p>
    <w:p>
      <w:pPr>
        <w:pStyle w:val="8"/>
        <w:spacing w:before="140"/>
        <w:ind w:left="220"/>
        <w:jc w:val="both"/>
      </w:pPr>
      <w:r>
        <w:t>**Test</w:t>
      </w:r>
      <w:r>
        <w:rPr>
          <w:spacing w:val="-2"/>
        </w:rPr>
        <w:t xml:space="preserve"> Report**:</w:t>
      </w:r>
    </w:p>
    <w:p>
      <w:pPr>
        <w:spacing w:before="137"/>
        <w:ind w:left="220"/>
        <w:jc w:val="both"/>
        <w:rPr>
          <w:sz w:val="24"/>
        </w:rPr>
      </w:pPr>
      <w:r>
        <w:rPr>
          <w:spacing w:val="-2"/>
          <w:sz w:val="24"/>
        </w:rPr>
        <w:t>&lt;!-</w:t>
      </w:r>
      <w:r>
        <w:rPr>
          <w:spacing w:val="-10"/>
          <w:sz w:val="24"/>
        </w:rPr>
        <w:t>-</w:t>
      </w:r>
    </w:p>
    <w:p>
      <w:pPr>
        <w:pStyle w:val="8"/>
        <w:spacing w:before="139" w:line="360" w:lineRule="auto"/>
        <w:ind w:left="220" w:right="333"/>
        <w:jc w:val="both"/>
      </w:pPr>
      <w:r>
        <w:t>*Please</w:t>
      </w:r>
      <w:r>
        <w:rPr>
          <w:spacing w:val="-4"/>
        </w:rPr>
        <w:t xml:space="preserve"> </w:t>
      </w:r>
      <w:r>
        <w:t>provide</w:t>
      </w:r>
      <w:r>
        <w:rPr>
          <w:spacing w:val="-2"/>
        </w:rPr>
        <w:t xml:space="preserve"> </w:t>
      </w:r>
      <w:r>
        <w:t>the</w:t>
      </w:r>
      <w:r>
        <w:rPr>
          <w:spacing w:val="-4"/>
        </w:rPr>
        <w:t xml:space="preserve"> </w:t>
      </w:r>
      <w:r>
        <w:t>test</w:t>
      </w:r>
      <w:r>
        <w:rPr>
          <w:spacing w:val="-3"/>
        </w:rPr>
        <w:t xml:space="preserve"> </w:t>
      </w:r>
      <w:r>
        <w:t>report</w:t>
      </w:r>
      <w:r>
        <w:rPr>
          <w:spacing w:val="-3"/>
        </w:rPr>
        <w:t xml:space="preserve"> </w:t>
      </w:r>
      <w:r>
        <w:t>link</w:t>
      </w:r>
      <w:r>
        <w:rPr>
          <w:spacing w:val="-6"/>
        </w:rPr>
        <w:t xml:space="preserve"> </w:t>
      </w:r>
      <w:r>
        <w:t>(public</w:t>
      </w:r>
      <w:r>
        <w:rPr>
          <w:spacing w:val="-2"/>
        </w:rPr>
        <w:t xml:space="preserve"> </w:t>
      </w:r>
      <w:r>
        <w:t>accessible,</w:t>
      </w:r>
      <w:r>
        <w:rPr>
          <w:spacing w:val="-3"/>
        </w:rPr>
        <w:t xml:space="preserve"> </w:t>
      </w:r>
      <w:r>
        <w:t>screen</w:t>
      </w:r>
      <w:r>
        <w:rPr>
          <w:spacing w:val="-3"/>
        </w:rPr>
        <w:t xml:space="preserve"> </w:t>
      </w:r>
      <w:r>
        <w:t>shot</w:t>
      </w:r>
      <w:r>
        <w:rPr>
          <w:spacing w:val="-3"/>
        </w:rPr>
        <w:t xml:space="preserve"> </w:t>
      </w:r>
      <w:r>
        <w:t>or</w:t>
      </w:r>
      <w:r>
        <w:rPr>
          <w:spacing w:val="-2"/>
        </w:rPr>
        <w:t xml:space="preserve"> </w:t>
      </w:r>
      <w:r>
        <w:t>copy</w:t>
      </w:r>
      <w:r>
        <w:rPr>
          <w:spacing w:val="-3"/>
        </w:rPr>
        <w:t xml:space="preserve"> </w:t>
      </w:r>
      <w:r>
        <w:t>paste</w:t>
      </w:r>
      <w:r>
        <w:rPr>
          <w:spacing w:val="-4"/>
        </w:rPr>
        <w:t xml:space="preserve"> </w:t>
      </w:r>
      <w:r>
        <w:t>the</w:t>
      </w:r>
      <w:r>
        <w:rPr>
          <w:spacing w:val="-2"/>
        </w:rPr>
        <w:t xml:space="preserve"> </w:t>
      </w:r>
      <w:r>
        <w:t>test</w:t>
      </w:r>
      <w:r>
        <w:rPr>
          <w:spacing w:val="-3"/>
        </w:rPr>
        <w:t xml:space="preserve"> </w:t>
      </w:r>
      <w:r>
        <w:t>report, or add the testing details.</w:t>
      </w:r>
    </w:p>
    <w:p>
      <w:pPr>
        <w:spacing w:line="360" w:lineRule="auto"/>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2"/>
        <w:rPr>
          <w:sz w:val="32"/>
          <w:szCs w:val="32"/>
        </w:rPr>
      </w:pPr>
    </w:p>
    <w:p>
      <w:pPr>
        <w:pStyle w:val="4"/>
        <w:numPr>
          <w:ilvl w:val="1"/>
          <w:numId w:val="1"/>
        </w:numPr>
        <w:tabs>
          <w:tab w:val="left" w:pos="2685"/>
        </w:tabs>
        <w:ind w:left="2685" w:hanging="557"/>
        <w:jc w:val="left"/>
        <w:rPr>
          <w:sz w:val="32"/>
          <w:szCs w:val="32"/>
        </w:rPr>
      </w:pPr>
      <w:r>
        <w:rPr>
          <w:sz w:val="32"/>
          <w:szCs w:val="32"/>
        </w:rPr>
        <w:t xml:space="preserve"> Procedure</w:t>
      </w:r>
      <w:r>
        <w:rPr>
          <w:spacing w:val="-6"/>
          <w:sz w:val="32"/>
          <w:szCs w:val="32"/>
        </w:rPr>
        <w:t xml:space="preserve"> </w:t>
      </w:r>
      <w:r>
        <w:rPr>
          <w:sz w:val="32"/>
          <w:szCs w:val="32"/>
        </w:rPr>
        <w:t>10:</w:t>
      </w:r>
      <w:r>
        <w:rPr>
          <w:spacing w:val="-5"/>
          <w:sz w:val="32"/>
          <w:szCs w:val="32"/>
        </w:rPr>
        <w:t xml:space="preserve"> </w:t>
      </w:r>
      <w:r>
        <w:rPr>
          <w:color w:val="0D0D0D"/>
          <w:sz w:val="32"/>
          <w:szCs w:val="32"/>
        </w:rPr>
        <w:t>Perform</w:t>
      </w:r>
      <w:r>
        <w:rPr>
          <w:color w:val="0D0D0D"/>
          <w:spacing w:val="-5"/>
          <w:sz w:val="32"/>
          <w:szCs w:val="32"/>
        </w:rPr>
        <w:t xml:space="preserve"> </w:t>
      </w:r>
      <w:r>
        <w:rPr>
          <w:color w:val="0D0D0D"/>
          <w:sz w:val="32"/>
          <w:szCs w:val="32"/>
        </w:rPr>
        <w:t>Merge</w:t>
      </w:r>
      <w:r>
        <w:rPr>
          <w:color w:val="0D0D0D"/>
          <w:spacing w:val="-5"/>
          <w:sz w:val="32"/>
          <w:szCs w:val="32"/>
        </w:rPr>
        <w:t xml:space="preserve"> </w:t>
      </w:r>
      <w:r>
        <w:rPr>
          <w:color w:val="0D0D0D"/>
          <w:spacing w:val="-2"/>
          <w:sz w:val="32"/>
          <w:szCs w:val="32"/>
        </w:rPr>
        <w:t>Conflict</w:t>
      </w:r>
    </w:p>
    <w:p>
      <w:pPr>
        <w:pStyle w:val="8"/>
        <w:rPr>
          <w:b/>
          <w:sz w:val="28"/>
        </w:rPr>
      </w:pPr>
    </w:p>
    <w:p>
      <w:pPr>
        <w:pStyle w:val="8"/>
        <w:spacing w:before="320"/>
        <w:rPr>
          <w:b/>
          <w:sz w:val="28"/>
        </w:rPr>
      </w:pPr>
    </w:p>
    <w:p>
      <w:pPr>
        <w:pStyle w:val="8"/>
        <w:spacing w:line="360" w:lineRule="auto"/>
        <w:ind w:left="220" w:right="517"/>
        <w:jc w:val="both"/>
      </w:pPr>
      <w:r>
        <w:t>Pull the Latest Changes: Before making any changes, ensure your local repository is up-to- date with the remote repository. Pull the latest changes from the remote branch you intend to merge into.</w:t>
      </w:r>
    </w:p>
    <w:p>
      <w:pPr>
        <w:pStyle w:val="8"/>
        <w:spacing w:before="160"/>
        <w:ind w:left="220"/>
        <w:jc w:val="both"/>
      </w:pPr>
      <w:r>
        <w:t>git</w:t>
      </w:r>
      <w:r>
        <w:rPr>
          <w:spacing w:val="-2"/>
        </w:rPr>
        <w:t xml:space="preserve"> </w:t>
      </w:r>
      <w:r>
        <w:t>checkout</w:t>
      </w:r>
      <w:r>
        <w:rPr>
          <w:spacing w:val="-2"/>
        </w:rPr>
        <w:t xml:space="preserve"> &lt;your_branch&gt;</w:t>
      </w:r>
    </w:p>
    <w:p>
      <w:pPr>
        <w:pStyle w:val="8"/>
        <w:spacing w:before="23"/>
      </w:pPr>
    </w:p>
    <w:p>
      <w:pPr>
        <w:pStyle w:val="8"/>
        <w:spacing w:before="1"/>
      </w:pPr>
      <w:r>
        <w:t xml:space="preserve">    git</w:t>
      </w:r>
      <w:r>
        <w:rPr>
          <w:spacing w:val="-3"/>
        </w:rPr>
        <w:t xml:space="preserve"> </w:t>
      </w:r>
      <w:r>
        <w:t>pull</w:t>
      </w:r>
      <w:r>
        <w:rPr>
          <w:spacing w:val="-2"/>
        </w:rPr>
        <w:t xml:space="preserve"> </w:t>
      </w:r>
      <w:r>
        <w:t xml:space="preserve">origin </w:t>
      </w:r>
      <w:r>
        <w:rPr>
          <w:spacing w:val="-2"/>
        </w:rPr>
        <w:t>&lt;remote_branch&gt;</w:t>
      </w:r>
    </w:p>
    <w:p>
      <w:pPr>
        <w:pStyle w:val="8"/>
        <w:spacing w:before="21"/>
      </w:pPr>
    </w:p>
    <w:p>
      <w:pPr>
        <w:pStyle w:val="8"/>
        <w:spacing w:line="499" w:lineRule="auto"/>
        <w:ind w:left="220" w:right="2255"/>
        <w:jc w:val="both"/>
      </w:pPr>
      <w:r>
        <w:t>Merge</w:t>
      </w:r>
      <w:r>
        <w:rPr>
          <w:spacing w:val="-3"/>
        </w:rPr>
        <w:t xml:space="preserve"> </w:t>
      </w:r>
      <w:r>
        <w:t>the</w:t>
      </w:r>
      <w:r>
        <w:rPr>
          <w:spacing w:val="-5"/>
        </w:rPr>
        <w:t xml:space="preserve"> </w:t>
      </w:r>
      <w:r>
        <w:t>Target</w:t>
      </w:r>
      <w:r>
        <w:rPr>
          <w:spacing w:val="-4"/>
        </w:rPr>
        <w:t xml:space="preserve"> </w:t>
      </w:r>
      <w:r>
        <w:t>Branch:</w:t>
      </w:r>
      <w:r>
        <w:rPr>
          <w:spacing w:val="-4"/>
        </w:rPr>
        <w:t xml:space="preserve"> </w:t>
      </w:r>
      <w:r>
        <w:t>Merge</w:t>
      </w:r>
      <w:r>
        <w:rPr>
          <w:spacing w:val="-3"/>
        </w:rPr>
        <w:t xml:space="preserve"> </w:t>
      </w:r>
      <w:r>
        <w:t>the</w:t>
      </w:r>
      <w:r>
        <w:rPr>
          <w:spacing w:val="-3"/>
        </w:rPr>
        <w:t xml:space="preserve"> </w:t>
      </w:r>
      <w:r>
        <w:t>target</w:t>
      </w:r>
      <w:r>
        <w:rPr>
          <w:spacing w:val="-4"/>
        </w:rPr>
        <w:t xml:space="preserve"> </w:t>
      </w:r>
      <w:r>
        <w:t>branch</w:t>
      </w:r>
      <w:r>
        <w:rPr>
          <w:spacing w:val="-4"/>
        </w:rPr>
        <w:t xml:space="preserve"> </w:t>
      </w:r>
      <w:r>
        <w:t>into</w:t>
      </w:r>
      <w:r>
        <w:rPr>
          <w:spacing w:val="-4"/>
        </w:rPr>
        <w:t xml:space="preserve"> </w:t>
      </w:r>
      <w:r>
        <w:t>your</w:t>
      </w:r>
      <w:r>
        <w:rPr>
          <w:spacing w:val="-3"/>
        </w:rPr>
        <w:t xml:space="preserve"> </w:t>
      </w:r>
      <w:r>
        <w:t>current</w:t>
      </w:r>
      <w:r>
        <w:rPr>
          <w:spacing w:val="-4"/>
        </w:rPr>
        <w:t xml:space="preserve"> </w:t>
      </w:r>
      <w:r>
        <w:t>branch. git merge &lt;target_branch&gt;</w:t>
      </w:r>
    </w:p>
    <w:p>
      <w:pPr>
        <w:pStyle w:val="8"/>
        <w:spacing w:line="360" w:lineRule="auto"/>
        <w:ind w:left="220" w:right="519"/>
        <w:jc w:val="both"/>
      </w:pPr>
      <w:r>
        <w:t>Resolve Merge Conflicts: If there are conflicting changes, Git will notify you about the conflicts and mark them in the affected files. You need to manually resolve these conflicts.</w:t>
      </w:r>
    </w:p>
    <w:p>
      <w:pPr>
        <w:pStyle w:val="8"/>
        <w:spacing w:before="160" w:line="360" w:lineRule="auto"/>
        <w:ind w:left="220" w:right="520"/>
        <w:jc w:val="both"/>
      </w:pPr>
      <w:r>
        <w:t>Open Files with Conflicts: Open the conflicted files in your preferred text editor. Git marks the</w:t>
      </w:r>
      <w:r>
        <w:rPr>
          <w:spacing w:val="40"/>
        </w:rPr>
        <w:t xml:space="preserve"> </w:t>
      </w:r>
      <w:r>
        <w:t>conflicting</w:t>
      </w:r>
      <w:r>
        <w:rPr>
          <w:spacing w:val="40"/>
        </w:rPr>
        <w:t xml:space="preserve"> </w:t>
      </w:r>
      <w:r>
        <w:t>sections</w:t>
      </w:r>
      <w:r>
        <w:rPr>
          <w:spacing w:val="40"/>
        </w:rPr>
        <w:t xml:space="preserve"> </w:t>
      </w:r>
      <w:r>
        <w:t>within</w:t>
      </w:r>
      <w:r>
        <w:rPr>
          <w:spacing w:val="40"/>
        </w:rPr>
        <w:t xml:space="preserve"> </w:t>
      </w:r>
      <w:r>
        <w:t>the</w:t>
      </w:r>
      <w:r>
        <w:rPr>
          <w:spacing w:val="40"/>
        </w:rPr>
        <w:t xml:space="preserve"> </w:t>
      </w:r>
      <w:r>
        <w:t>file</w:t>
      </w:r>
      <w:r>
        <w:rPr>
          <w:spacing w:val="40"/>
        </w:rPr>
        <w:t xml:space="preserve"> </w:t>
      </w:r>
      <w:r>
        <w:t>using</w:t>
      </w:r>
      <w:r>
        <w:rPr>
          <w:spacing w:val="40"/>
        </w:rPr>
        <w:t xml:space="preserve"> </w:t>
      </w:r>
      <w:r>
        <w:t>special</w:t>
      </w:r>
      <w:r>
        <w:rPr>
          <w:spacing w:val="40"/>
        </w:rPr>
        <w:t xml:space="preserve"> </w:t>
      </w:r>
      <w:r>
        <w:t>markers</w:t>
      </w:r>
      <w:r>
        <w:rPr>
          <w:spacing w:val="40"/>
        </w:rPr>
        <w:t xml:space="preserve"> </w:t>
      </w:r>
      <w:r>
        <w:t>like</w:t>
      </w:r>
      <w:r>
        <w:rPr>
          <w:spacing w:val="40"/>
        </w:rPr>
        <w:t xml:space="preserve"> </w:t>
      </w:r>
      <w:r>
        <w:t>&lt;&lt;&lt;&lt;&lt;&lt;&lt;,</w:t>
      </w:r>
      <w:r>
        <w:rPr>
          <w:spacing w:val="40"/>
        </w:rPr>
        <w:t xml:space="preserve"> </w:t>
      </w:r>
      <w:r>
        <w:t>=======, and &gt;&gt;&gt;&gt;&gt;&gt;&gt;.</w:t>
      </w:r>
    </w:p>
    <w:p>
      <w:pPr>
        <w:pStyle w:val="8"/>
        <w:spacing w:before="160" w:line="360" w:lineRule="auto"/>
        <w:ind w:left="220" w:right="519"/>
        <w:jc w:val="both"/>
      </w:pPr>
      <w:r>
        <w:t>Resolve Conflicts Manually: Inside the conflicted file(s), locate the conflicting sections marked by Git and decide how to resolve them. You can choose to keep one version of the code, combine both versions, or write an entirely new version. Remove the conflict markers (&lt;&lt;&lt;&lt;&lt;&lt;&lt;, =======, &gt;&gt;&gt;&gt;&gt;&gt;&gt;) once you've resolved the conflicts.</w:t>
      </w:r>
    </w:p>
    <w:p>
      <w:pPr>
        <w:pStyle w:val="8"/>
        <w:spacing w:before="161" w:line="360" w:lineRule="auto"/>
        <w:ind w:left="220" w:right="520"/>
        <w:jc w:val="both"/>
      </w:pPr>
      <w:r>
        <w:t>Stage the Changes: After resolving the conflicts, stage the changes using the git add command. git add &lt;conflicted_file(s)&gt;</w:t>
      </w:r>
    </w:p>
    <w:p>
      <w:pPr>
        <w:pStyle w:val="8"/>
        <w:spacing w:before="158" w:line="499" w:lineRule="auto"/>
        <w:ind w:left="280" w:right="964" w:hanging="60"/>
        <w:jc w:val="both"/>
      </w:pPr>
      <w:r>
        <w:t>Commit</w:t>
      </w:r>
      <w:r>
        <w:rPr>
          <w:spacing w:val="-8"/>
        </w:rPr>
        <w:t xml:space="preserve"> </w:t>
      </w:r>
      <w:r>
        <w:t>the</w:t>
      </w:r>
      <w:r>
        <w:rPr>
          <w:spacing w:val="-2"/>
        </w:rPr>
        <w:t xml:space="preserve"> </w:t>
      </w:r>
      <w:r>
        <w:t>Changes:</w:t>
      </w:r>
      <w:r>
        <w:rPr>
          <w:spacing w:val="-3"/>
        </w:rPr>
        <w:t xml:space="preserve"> </w:t>
      </w:r>
      <w:r>
        <w:t>Once</w:t>
      </w:r>
      <w:r>
        <w:rPr>
          <w:spacing w:val="-2"/>
        </w:rPr>
        <w:t xml:space="preserve"> </w:t>
      </w:r>
      <w:r>
        <w:t>you've</w:t>
      </w:r>
      <w:r>
        <w:rPr>
          <w:spacing w:val="-2"/>
        </w:rPr>
        <w:t xml:space="preserve"> </w:t>
      </w:r>
      <w:r>
        <w:t>resolved</w:t>
      </w:r>
      <w:r>
        <w:rPr>
          <w:spacing w:val="-1"/>
        </w:rPr>
        <w:t xml:space="preserve"> </w:t>
      </w:r>
      <w:r>
        <w:t>all</w:t>
      </w:r>
      <w:r>
        <w:rPr>
          <w:spacing w:val="-3"/>
        </w:rPr>
        <w:t xml:space="preserve"> </w:t>
      </w:r>
      <w:r>
        <w:t>conflicts</w:t>
      </w:r>
      <w:r>
        <w:rPr>
          <w:spacing w:val="-3"/>
        </w:rPr>
        <w:t xml:space="preserve"> </w:t>
      </w:r>
      <w:r>
        <w:t>in</w:t>
      </w:r>
      <w:r>
        <w:rPr>
          <w:spacing w:val="-3"/>
        </w:rPr>
        <w:t xml:space="preserve"> </w:t>
      </w:r>
      <w:r>
        <w:t>the</w:t>
      </w:r>
      <w:r>
        <w:rPr>
          <w:spacing w:val="-4"/>
        </w:rPr>
        <w:t xml:space="preserve"> </w:t>
      </w:r>
      <w:r>
        <w:t>files,</w:t>
      </w:r>
      <w:r>
        <w:rPr>
          <w:spacing w:val="-3"/>
        </w:rPr>
        <w:t xml:space="preserve"> </w:t>
      </w:r>
      <w:r>
        <w:t>commit</w:t>
      </w:r>
      <w:r>
        <w:rPr>
          <w:spacing w:val="-3"/>
        </w:rPr>
        <w:t xml:space="preserve"> </w:t>
      </w:r>
      <w:r>
        <w:t>the</w:t>
      </w:r>
      <w:r>
        <w:rPr>
          <w:spacing w:val="-4"/>
        </w:rPr>
        <w:t xml:space="preserve"> </w:t>
      </w:r>
      <w:r>
        <w:t>changes. git commit -m "Resolved merge conflicts"</w:t>
      </w:r>
    </w:p>
    <w:p>
      <w:pPr>
        <w:spacing w:line="499" w:lineRule="auto"/>
        <w:jc w:val="both"/>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2"/>
        <w:rPr>
          <w:sz w:val="28"/>
        </w:rPr>
      </w:pPr>
    </w:p>
    <w:p>
      <w:pPr>
        <w:pStyle w:val="4"/>
        <w:numPr>
          <w:ilvl w:val="1"/>
          <w:numId w:val="1"/>
        </w:numPr>
        <w:tabs>
          <w:tab w:val="left" w:pos="3501"/>
        </w:tabs>
        <w:ind w:left="3501" w:hanging="557"/>
        <w:jc w:val="left"/>
        <w:rPr>
          <w:sz w:val="32"/>
          <w:szCs w:val="32"/>
        </w:rPr>
      </w:pPr>
      <w:r>
        <w:rPr>
          <w:sz w:val="32"/>
          <w:szCs w:val="32"/>
        </w:rPr>
        <w:t xml:space="preserve"> Procedure</w:t>
      </w:r>
      <w:r>
        <w:rPr>
          <w:spacing w:val="-7"/>
          <w:sz w:val="32"/>
          <w:szCs w:val="32"/>
        </w:rPr>
        <w:t xml:space="preserve"> </w:t>
      </w:r>
      <w:r>
        <w:rPr>
          <w:sz w:val="32"/>
          <w:szCs w:val="32"/>
        </w:rPr>
        <w:t>11:</w:t>
      </w:r>
      <w:r>
        <w:rPr>
          <w:spacing w:val="-4"/>
          <w:sz w:val="32"/>
          <w:szCs w:val="32"/>
        </w:rPr>
        <w:t xml:space="preserve"> </w:t>
      </w:r>
      <w:r>
        <w:rPr>
          <w:color w:val="0D0D0D"/>
          <w:spacing w:val="-2"/>
          <w:sz w:val="32"/>
          <w:szCs w:val="32"/>
        </w:rPr>
        <w:t>Branching</w:t>
      </w:r>
    </w:p>
    <w:p>
      <w:pPr>
        <w:pStyle w:val="8"/>
        <w:rPr>
          <w:b/>
          <w:sz w:val="28"/>
        </w:rPr>
      </w:pPr>
    </w:p>
    <w:p>
      <w:pPr>
        <w:pStyle w:val="8"/>
        <w:spacing w:before="298"/>
        <w:rPr>
          <w:b/>
          <w:sz w:val="28"/>
        </w:rPr>
      </w:pPr>
    </w:p>
    <w:p>
      <w:pPr>
        <w:pStyle w:val="8"/>
        <w:spacing w:line="360" w:lineRule="auto"/>
        <w:ind w:left="220" w:right="517"/>
        <w:jc w:val="both"/>
      </w:pPr>
      <w:r>
        <w:rPr>
          <w:b/>
          <w:color w:val="212121"/>
        </w:rPr>
        <w:t>Creating a Branch</w:t>
      </w:r>
      <w:r>
        <w:rPr>
          <w:color w:val="212121"/>
        </w:rPr>
        <w:t>: You can create a new branch directly on the GitHub website or using</w:t>
      </w:r>
      <w:r>
        <w:rPr>
          <w:color w:val="212121"/>
          <w:spacing w:val="40"/>
        </w:rPr>
        <w:t xml:space="preserve"> </w:t>
      </w:r>
      <w:r>
        <w:rPr>
          <w:color w:val="212121"/>
        </w:rPr>
        <w:t>Git commands locally on your machine (git checkout -b branch-name).</w:t>
      </w:r>
    </w:p>
    <w:p>
      <w:pPr>
        <w:pStyle w:val="8"/>
        <w:spacing w:before="139"/>
      </w:pPr>
    </w:p>
    <w:p>
      <w:pPr>
        <w:pStyle w:val="8"/>
        <w:spacing w:before="1" w:line="360" w:lineRule="auto"/>
        <w:ind w:left="220" w:right="519"/>
        <w:jc w:val="both"/>
      </w:pPr>
      <w:r>
        <w:rPr>
          <w:b/>
          <w:color w:val="212121"/>
        </w:rPr>
        <w:t>Making Changes</w:t>
      </w:r>
      <w:r>
        <w:rPr>
          <w:color w:val="212121"/>
        </w:rPr>
        <w:t>: After creating a branch, you can make changes to the codebase, add new files, modify existing ones, etc.</w:t>
      </w:r>
    </w:p>
    <w:p>
      <w:pPr>
        <w:pStyle w:val="8"/>
        <w:spacing w:before="136"/>
      </w:pPr>
    </w:p>
    <w:p>
      <w:pPr>
        <w:pStyle w:val="8"/>
        <w:spacing w:line="360" w:lineRule="auto"/>
        <w:ind w:left="220" w:right="520"/>
        <w:jc w:val="both"/>
      </w:pPr>
      <w:r>
        <w:rPr>
          <w:b/>
          <w:color w:val="212121"/>
        </w:rPr>
        <w:t>Committing Changes</w:t>
      </w:r>
      <w:r>
        <w:rPr>
          <w:color w:val="212121"/>
        </w:rPr>
        <w:t>: Once you've made changes, you commit them to the branch using git commit with a commit message describing the changes.</w:t>
      </w:r>
    </w:p>
    <w:p>
      <w:pPr>
        <w:pStyle w:val="8"/>
        <w:spacing w:before="140"/>
      </w:pPr>
    </w:p>
    <w:p>
      <w:pPr>
        <w:pStyle w:val="8"/>
        <w:spacing w:line="360" w:lineRule="auto"/>
        <w:ind w:left="220" w:right="520"/>
        <w:jc w:val="both"/>
      </w:pPr>
      <w:r>
        <w:rPr>
          <w:b/>
          <w:color w:val="212121"/>
        </w:rPr>
        <w:t>Pushing Changes</w:t>
      </w:r>
      <w:r>
        <w:rPr>
          <w:color w:val="212121"/>
        </w:rPr>
        <w:t>: If you're working locally, you push your branch to the GitHub repository using git push origin branch-name.</w:t>
      </w:r>
    </w:p>
    <w:p>
      <w:pPr>
        <w:pStyle w:val="8"/>
        <w:spacing w:before="136"/>
      </w:pPr>
    </w:p>
    <w:p>
      <w:pPr>
        <w:pStyle w:val="8"/>
        <w:spacing w:before="1" w:line="360" w:lineRule="auto"/>
        <w:ind w:left="220" w:right="521"/>
        <w:jc w:val="both"/>
      </w:pPr>
      <w:r>
        <w:rPr>
          <w:b/>
          <w:color w:val="212121"/>
        </w:rPr>
        <w:t>Pull Request</w:t>
      </w:r>
      <w:r>
        <w:rPr>
          <w:color w:val="212121"/>
        </w:rPr>
        <w:t xml:space="preserve">: When you're ready to merge your changes back into the main codebase, you create a pull request (PR) on GitHub. This allows others to review your changes before </w:t>
      </w:r>
      <w:r>
        <w:rPr>
          <w:color w:val="212121"/>
          <w:spacing w:val="-2"/>
        </w:rPr>
        <w:t>merging.</w:t>
      </w:r>
    </w:p>
    <w:p>
      <w:pPr>
        <w:pStyle w:val="8"/>
        <w:spacing w:before="138"/>
      </w:pPr>
    </w:p>
    <w:p>
      <w:pPr>
        <w:pStyle w:val="8"/>
        <w:spacing w:line="360" w:lineRule="auto"/>
        <w:ind w:left="220" w:right="519"/>
        <w:jc w:val="both"/>
      </w:pPr>
      <w:r>
        <w:rPr>
          <w:b/>
          <w:color w:val="212121"/>
        </w:rPr>
        <w:t>Review and Merge</w:t>
      </w:r>
      <w:r>
        <w:rPr>
          <w:color w:val="212121"/>
        </w:rPr>
        <w:t>: Other contributors review your changes in the pull request. Once approved, the changes are merged into the main branch.</w:t>
      </w:r>
    </w:p>
    <w:p>
      <w:pPr>
        <w:pStyle w:val="8"/>
        <w:spacing w:before="139"/>
      </w:pPr>
    </w:p>
    <w:p>
      <w:pPr>
        <w:pStyle w:val="8"/>
        <w:spacing w:line="360" w:lineRule="auto"/>
        <w:ind w:left="220" w:right="520"/>
        <w:jc w:val="both"/>
      </w:pPr>
      <w:r>
        <w:rPr>
          <w:b/>
          <w:color w:val="212121"/>
        </w:rPr>
        <w:t>Deleting Branch</w:t>
      </w:r>
      <w:r>
        <w:rPr>
          <w:color w:val="212121"/>
        </w:rPr>
        <w:t>: After merging, you can delete the branch both locally (git branch -d branch-name) and on GitHub, to keep your repository clean.</w:t>
      </w:r>
    </w:p>
    <w:p>
      <w:pPr>
        <w:spacing w:line="360" w:lineRule="auto"/>
        <w:jc w:val="both"/>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2"/>
        <w:rPr>
          <w:sz w:val="32"/>
          <w:szCs w:val="32"/>
        </w:rPr>
      </w:pPr>
    </w:p>
    <w:p>
      <w:pPr>
        <w:pStyle w:val="4"/>
        <w:numPr>
          <w:ilvl w:val="1"/>
          <w:numId w:val="1"/>
        </w:numPr>
        <w:tabs>
          <w:tab w:val="left" w:pos="2164"/>
        </w:tabs>
        <w:ind w:left="2164" w:hanging="557"/>
        <w:jc w:val="left"/>
        <w:rPr>
          <w:sz w:val="32"/>
          <w:szCs w:val="32"/>
        </w:rPr>
      </w:pPr>
      <w:r>
        <w:rPr>
          <w:sz w:val="32"/>
          <w:szCs w:val="32"/>
        </w:rPr>
        <w:t xml:space="preserve"> Procedure</w:t>
      </w:r>
      <w:r>
        <w:rPr>
          <w:spacing w:val="-7"/>
          <w:sz w:val="32"/>
          <w:szCs w:val="32"/>
        </w:rPr>
        <w:t xml:space="preserve"> </w:t>
      </w:r>
      <w:r>
        <w:rPr>
          <w:sz w:val="32"/>
          <w:szCs w:val="32"/>
        </w:rPr>
        <w:t>12:</w:t>
      </w:r>
      <w:r>
        <w:rPr>
          <w:spacing w:val="-5"/>
          <w:sz w:val="32"/>
          <w:szCs w:val="32"/>
        </w:rPr>
        <w:t xml:space="preserve"> </w:t>
      </w:r>
      <w:r>
        <w:rPr>
          <w:color w:val="0D0D0D"/>
          <w:sz w:val="32"/>
          <w:szCs w:val="32"/>
        </w:rPr>
        <w:t>Creating</w:t>
      </w:r>
      <w:r>
        <w:rPr>
          <w:color w:val="0D0D0D"/>
          <w:spacing w:val="-6"/>
          <w:sz w:val="32"/>
          <w:szCs w:val="32"/>
        </w:rPr>
        <w:t xml:space="preserve"> </w:t>
      </w:r>
      <w:r>
        <w:rPr>
          <w:color w:val="0D0D0D"/>
          <w:sz w:val="32"/>
          <w:szCs w:val="32"/>
        </w:rPr>
        <w:t>Personal</w:t>
      </w:r>
      <w:r>
        <w:rPr>
          <w:color w:val="0D0D0D"/>
          <w:spacing w:val="-6"/>
          <w:sz w:val="32"/>
          <w:szCs w:val="32"/>
        </w:rPr>
        <w:t xml:space="preserve"> </w:t>
      </w:r>
      <w:r>
        <w:rPr>
          <w:color w:val="0D0D0D"/>
          <w:sz w:val="32"/>
          <w:szCs w:val="32"/>
        </w:rPr>
        <w:t>Access,</w:t>
      </w:r>
      <w:r>
        <w:rPr>
          <w:color w:val="0D0D0D"/>
          <w:spacing w:val="-6"/>
          <w:sz w:val="32"/>
          <w:szCs w:val="32"/>
        </w:rPr>
        <w:t xml:space="preserve"> </w:t>
      </w:r>
      <w:r>
        <w:rPr>
          <w:color w:val="0D0D0D"/>
          <w:spacing w:val="-2"/>
          <w:sz w:val="32"/>
          <w:szCs w:val="32"/>
        </w:rPr>
        <w:t>Token</w:t>
      </w:r>
    </w:p>
    <w:p>
      <w:pPr>
        <w:pStyle w:val="4"/>
        <w:tabs>
          <w:tab w:val="left" w:pos="2164"/>
        </w:tabs>
        <w:ind w:left="2164"/>
      </w:pPr>
    </w:p>
    <w:p>
      <w:pPr>
        <w:pStyle w:val="4"/>
        <w:tabs>
          <w:tab w:val="left" w:pos="2164"/>
        </w:tabs>
        <w:ind w:left="2164"/>
      </w:pPr>
    </w:p>
    <w:p>
      <w:pPr>
        <w:pStyle w:val="8"/>
        <w:tabs>
          <w:tab w:val="left" w:pos="1700"/>
          <w:tab w:val="left" w:pos="3447"/>
        </w:tabs>
        <w:spacing w:before="321" w:line="360" w:lineRule="auto"/>
        <w:ind w:left="220" w:right="519"/>
      </w:pPr>
      <w:r>
        <w:rPr>
          <w:spacing w:val="-4"/>
        </w:rPr>
        <w:t xml:space="preserve">Git </w:t>
      </w:r>
      <w:r>
        <w:rPr>
          <w:spacing w:val="-2"/>
        </w:rPr>
        <w:t>clone</w:t>
      </w:r>
      <w:r>
        <w:t xml:space="preserve"> </w:t>
      </w:r>
      <w:r>
        <w:rPr>
          <w:color w:val="0562C1"/>
          <w:spacing w:val="-2"/>
          <w:u w:val="single" w:color="0562C1"/>
        </w:rPr>
        <w:t>https://&lt;your-username&gt;:&lt;your-token&gt;@github.com/&lt;your-</w:t>
      </w:r>
      <w:r>
        <w:rPr>
          <w:color w:val="0562C1"/>
          <w:spacing w:val="-2"/>
        </w:rPr>
        <w:t xml:space="preserve"> </w:t>
      </w:r>
      <w:r>
        <w:rPr>
          <w:color w:val="0562C1"/>
          <w:spacing w:val="-2"/>
          <w:u w:val="single" w:color="0562C1"/>
        </w:rPr>
        <w:t>username&gt;/&lt;repository&gt;.git</w:t>
      </w:r>
    </w:p>
    <w:p>
      <w:pPr>
        <w:pStyle w:val="8"/>
        <w:spacing w:before="160" w:line="499" w:lineRule="auto"/>
        <w:ind w:left="220" w:right="1545"/>
        <w:jc w:val="both"/>
      </w:pPr>
      <w:r>
        <w:t>To</w:t>
      </w:r>
      <w:r>
        <w:rPr>
          <w:spacing w:val="-3"/>
        </w:rPr>
        <w:t xml:space="preserve"> </w:t>
      </w:r>
      <w:r>
        <w:t>create</w:t>
      </w:r>
      <w:r>
        <w:rPr>
          <w:spacing w:val="-3"/>
        </w:rPr>
        <w:t xml:space="preserve"> </w:t>
      </w:r>
      <w:r>
        <w:t>a</w:t>
      </w:r>
      <w:r>
        <w:rPr>
          <w:spacing w:val="-4"/>
        </w:rPr>
        <w:t xml:space="preserve"> </w:t>
      </w:r>
      <w:r>
        <w:t>personal</w:t>
      </w:r>
      <w:r>
        <w:rPr>
          <w:spacing w:val="-3"/>
        </w:rPr>
        <w:t xml:space="preserve"> </w:t>
      </w:r>
      <w:r>
        <w:t>access</w:t>
      </w:r>
      <w:r>
        <w:rPr>
          <w:spacing w:val="-2"/>
        </w:rPr>
        <w:t xml:space="preserve"> </w:t>
      </w:r>
      <w:r>
        <w:t>token</w:t>
      </w:r>
      <w:r>
        <w:rPr>
          <w:spacing w:val="-3"/>
        </w:rPr>
        <w:t xml:space="preserve"> </w:t>
      </w:r>
      <w:r>
        <w:t>(PAT)</w:t>
      </w:r>
      <w:r>
        <w:rPr>
          <w:spacing w:val="-3"/>
        </w:rPr>
        <w:t xml:space="preserve"> </w:t>
      </w:r>
      <w:r>
        <w:t>on</w:t>
      </w:r>
      <w:r>
        <w:rPr>
          <w:spacing w:val="-3"/>
        </w:rPr>
        <w:t xml:space="preserve"> </w:t>
      </w:r>
      <w:r>
        <w:t>GitHub,</w:t>
      </w:r>
      <w:r>
        <w:rPr>
          <w:spacing w:val="-3"/>
        </w:rPr>
        <w:t xml:space="preserve"> </w:t>
      </w:r>
      <w:r>
        <w:t>you</w:t>
      </w:r>
      <w:r>
        <w:rPr>
          <w:spacing w:val="-2"/>
        </w:rPr>
        <w:t xml:space="preserve"> </w:t>
      </w:r>
      <w:r>
        <w:t>can</w:t>
      </w:r>
      <w:r>
        <w:rPr>
          <w:spacing w:val="-2"/>
        </w:rPr>
        <w:t xml:space="preserve"> </w:t>
      </w:r>
      <w:r>
        <w:t>follow</w:t>
      </w:r>
      <w:r>
        <w:rPr>
          <w:spacing w:val="-6"/>
        </w:rPr>
        <w:t xml:space="preserve"> </w:t>
      </w:r>
      <w:r>
        <w:t>these</w:t>
      </w:r>
      <w:r>
        <w:rPr>
          <w:spacing w:val="-3"/>
        </w:rPr>
        <w:t xml:space="preserve"> </w:t>
      </w:r>
      <w:r>
        <w:t>steps: Log in to GitHub: Make sure you are logged in to your GitHub account.</w:t>
      </w:r>
    </w:p>
    <w:p>
      <w:pPr>
        <w:pStyle w:val="8"/>
        <w:jc w:val="both"/>
      </w:pPr>
    </w:p>
    <w:p>
      <w:pPr>
        <w:pStyle w:val="8"/>
        <w:spacing w:before="23"/>
        <w:jc w:val="both"/>
      </w:pPr>
    </w:p>
    <w:p>
      <w:pPr>
        <w:pStyle w:val="8"/>
        <w:spacing w:before="1" w:line="360" w:lineRule="auto"/>
        <w:ind w:left="220" w:right="522"/>
        <w:jc w:val="both"/>
      </w:pPr>
      <w:r>
        <w:t>Access Settings: In the upper-right corner of GitHub, click on your profile picture, and then click on "Settings."</w:t>
      </w:r>
    </w:p>
    <w:p>
      <w:pPr>
        <w:pStyle w:val="8"/>
        <w:jc w:val="both"/>
      </w:pPr>
    </w:p>
    <w:p>
      <w:pPr>
        <w:pStyle w:val="8"/>
        <w:spacing w:before="180"/>
        <w:jc w:val="both"/>
      </w:pPr>
    </w:p>
    <w:p>
      <w:pPr>
        <w:pStyle w:val="8"/>
        <w:spacing w:line="360" w:lineRule="auto"/>
        <w:ind w:left="220" w:right="522"/>
        <w:jc w:val="both"/>
      </w:pPr>
      <w:r>
        <w:t>Navigate to Developer Settings: In</w:t>
      </w:r>
      <w:r>
        <w:rPr>
          <w:spacing w:val="24"/>
        </w:rPr>
        <w:t xml:space="preserve"> </w:t>
      </w:r>
      <w:r>
        <w:t>the left sidebar,</w:t>
      </w:r>
      <w:r>
        <w:rPr>
          <w:spacing w:val="24"/>
        </w:rPr>
        <w:t xml:space="preserve"> </w:t>
      </w:r>
      <w:r>
        <w:t>click on "Developer</w:t>
      </w:r>
      <w:r>
        <w:rPr>
          <w:spacing w:val="24"/>
        </w:rPr>
        <w:t xml:space="preserve"> </w:t>
      </w:r>
      <w:r>
        <w:t>settings," and then</w:t>
      </w:r>
      <w:r>
        <w:rPr>
          <w:spacing w:val="40"/>
        </w:rPr>
        <w:t xml:space="preserve"> </w:t>
      </w:r>
      <w:r>
        <w:t>click on "Personal access tokens."</w:t>
      </w:r>
    </w:p>
    <w:p>
      <w:pPr>
        <w:pStyle w:val="8"/>
        <w:jc w:val="both"/>
      </w:pPr>
    </w:p>
    <w:p>
      <w:pPr>
        <w:pStyle w:val="8"/>
        <w:spacing w:before="182"/>
        <w:jc w:val="both"/>
      </w:pPr>
    </w:p>
    <w:p>
      <w:pPr>
        <w:pStyle w:val="8"/>
        <w:ind w:left="220"/>
        <w:jc w:val="both"/>
      </w:pPr>
      <w:r>
        <w:t>Generate</w:t>
      </w:r>
      <w:r>
        <w:rPr>
          <w:spacing w:val="-1"/>
        </w:rPr>
        <w:t xml:space="preserve"> </w:t>
      </w:r>
      <w:r>
        <w:t>a</w:t>
      </w:r>
      <w:r>
        <w:rPr>
          <w:spacing w:val="-2"/>
        </w:rPr>
        <w:t xml:space="preserve"> </w:t>
      </w:r>
      <w:r>
        <w:t>New</w:t>
      </w:r>
      <w:r>
        <w:rPr>
          <w:spacing w:val="-1"/>
        </w:rPr>
        <w:t xml:space="preserve"> </w:t>
      </w:r>
      <w:r>
        <w:t>Token:</w:t>
      </w:r>
      <w:r>
        <w:rPr>
          <w:spacing w:val="-1"/>
        </w:rPr>
        <w:t xml:space="preserve"> </w:t>
      </w:r>
      <w:r>
        <w:t>Click</w:t>
      </w:r>
      <w:r>
        <w:rPr>
          <w:spacing w:val="-1"/>
        </w:rPr>
        <w:t xml:space="preserve"> </w:t>
      </w:r>
      <w:r>
        <w:t>on</w:t>
      </w:r>
      <w:r>
        <w:rPr>
          <w:spacing w:val="-2"/>
        </w:rPr>
        <w:t xml:space="preserve"> </w:t>
      </w:r>
      <w:r>
        <w:t>the</w:t>
      </w:r>
      <w:r>
        <w:rPr>
          <w:spacing w:val="-2"/>
        </w:rPr>
        <w:t xml:space="preserve"> </w:t>
      </w:r>
      <w:r>
        <w:t>"Generate</w:t>
      </w:r>
      <w:r>
        <w:rPr>
          <w:spacing w:val="-2"/>
        </w:rPr>
        <w:t xml:space="preserve"> </w:t>
      </w:r>
      <w:r>
        <w:t>token"</w:t>
      </w:r>
      <w:r>
        <w:rPr>
          <w:spacing w:val="-1"/>
        </w:rPr>
        <w:t xml:space="preserve"> </w:t>
      </w:r>
      <w:r>
        <w:rPr>
          <w:spacing w:val="-2"/>
        </w:rPr>
        <w:t>button.</w:t>
      </w:r>
    </w:p>
    <w:p>
      <w:pPr>
        <w:pStyle w:val="8"/>
        <w:spacing w:before="22"/>
        <w:jc w:val="both"/>
      </w:pPr>
    </w:p>
    <w:p>
      <w:pPr>
        <w:pStyle w:val="8"/>
        <w:ind w:left="220"/>
        <w:jc w:val="both"/>
      </w:pPr>
      <w:r>
        <w:t>Configure</w:t>
      </w:r>
      <w:r>
        <w:rPr>
          <w:spacing w:val="-3"/>
        </w:rPr>
        <w:t xml:space="preserve"> </w:t>
      </w:r>
      <w:r>
        <w:t>Token Settings:</w:t>
      </w:r>
      <w:r>
        <w:rPr>
          <w:spacing w:val="-1"/>
        </w:rPr>
        <w:t xml:space="preserve"> </w:t>
      </w:r>
      <w:r>
        <w:t>Enter</w:t>
      </w:r>
      <w:r>
        <w:rPr>
          <w:spacing w:val="-3"/>
        </w:rPr>
        <w:t xml:space="preserve"> </w:t>
      </w:r>
      <w:r>
        <w:t>a</w:t>
      </w:r>
      <w:r>
        <w:rPr>
          <w:spacing w:val="-1"/>
        </w:rPr>
        <w:t xml:space="preserve"> </w:t>
      </w:r>
      <w:r>
        <w:t>name</w:t>
      </w:r>
      <w:r>
        <w:rPr>
          <w:spacing w:val="-2"/>
        </w:rPr>
        <w:t xml:space="preserve"> </w:t>
      </w:r>
      <w:r>
        <w:t>for</w:t>
      </w:r>
      <w:r>
        <w:rPr>
          <w:spacing w:val="-1"/>
        </w:rPr>
        <w:t xml:space="preserve"> </w:t>
      </w:r>
      <w:r>
        <w:t>your token</w:t>
      </w:r>
      <w:r>
        <w:rPr>
          <w:spacing w:val="-2"/>
        </w:rPr>
        <w:t xml:space="preserve"> </w:t>
      </w:r>
      <w:r>
        <w:t>in</w:t>
      </w:r>
      <w:r>
        <w:rPr>
          <w:spacing w:val="-2"/>
        </w:rPr>
        <w:t xml:space="preserve"> </w:t>
      </w:r>
      <w:r>
        <w:t>the</w:t>
      </w:r>
      <w:r>
        <w:rPr>
          <w:spacing w:val="-2"/>
        </w:rPr>
        <w:t xml:space="preserve"> </w:t>
      </w:r>
      <w:r>
        <w:t>"Token name"</w:t>
      </w:r>
      <w:r>
        <w:rPr>
          <w:spacing w:val="-1"/>
        </w:rPr>
        <w:t xml:space="preserve"> </w:t>
      </w:r>
      <w:r>
        <w:rPr>
          <w:spacing w:val="-2"/>
        </w:rPr>
        <w:t>field.</w:t>
      </w:r>
    </w:p>
    <w:p>
      <w:pPr>
        <w:pStyle w:val="8"/>
        <w:spacing w:before="24"/>
        <w:jc w:val="both"/>
      </w:pPr>
    </w:p>
    <w:p>
      <w:pPr>
        <w:pStyle w:val="8"/>
        <w:spacing w:line="360" w:lineRule="auto"/>
        <w:ind w:left="220" w:right="519"/>
        <w:jc w:val="both"/>
      </w:pPr>
      <w:r>
        <w:t>Select the scopes (permissions) that your token should have. Be cautious and only grant the</w:t>
      </w:r>
      <w:r>
        <w:rPr>
          <w:spacing w:val="40"/>
        </w:rPr>
        <w:t xml:space="preserve"> </w:t>
      </w:r>
      <w:r>
        <w:t>necessary permissions.</w:t>
      </w:r>
    </w:p>
    <w:p>
      <w:pPr>
        <w:pStyle w:val="8"/>
        <w:spacing w:before="158"/>
        <w:ind w:left="220"/>
        <w:jc w:val="both"/>
      </w:pPr>
      <w:r>
        <w:t>Optionally,</w:t>
      </w:r>
      <w:r>
        <w:rPr>
          <w:spacing w:val="-2"/>
        </w:rPr>
        <w:t xml:space="preserve"> </w:t>
      </w:r>
      <w:r>
        <w:t>set an</w:t>
      </w:r>
      <w:r>
        <w:rPr>
          <w:spacing w:val="-3"/>
        </w:rPr>
        <w:t xml:space="preserve"> </w:t>
      </w:r>
      <w:r>
        <w:t>expiration</w:t>
      </w:r>
      <w:r>
        <w:rPr>
          <w:spacing w:val="-5"/>
        </w:rPr>
        <w:t xml:space="preserve"> </w:t>
      </w:r>
      <w:r>
        <w:t>period for</w:t>
      </w:r>
      <w:r>
        <w:rPr>
          <w:spacing w:val="-3"/>
        </w:rPr>
        <w:t xml:space="preserve"> </w:t>
      </w:r>
      <w:r>
        <w:t>the</w:t>
      </w:r>
      <w:r>
        <w:rPr>
          <w:spacing w:val="-2"/>
        </w:rPr>
        <w:t xml:space="preserve"> token.</w:t>
      </w:r>
    </w:p>
    <w:p>
      <w:pPr>
        <w:pStyle w:val="8"/>
        <w:jc w:val="both"/>
      </w:pPr>
    </w:p>
    <w:p>
      <w:pPr>
        <w:pStyle w:val="8"/>
        <w:jc w:val="both"/>
      </w:pPr>
    </w:p>
    <w:p>
      <w:pPr>
        <w:pStyle w:val="8"/>
        <w:spacing w:before="46"/>
        <w:jc w:val="both"/>
      </w:pPr>
    </w:p>
    <w:p>
      <w:pPr>
        <w:pStyle w:val="8"/>
        <w:ind w:left="220"/>
        <w:jc w:val="both"/>
      </w:pPr>
      <w:r>
        <w:t>Generate</w:t>
      </w:r>
      <w:r>
        <w:rPr>
          <w:spacing w:val="-1"/>
        </w:rPr>
        <w:t xml:space="preserve"> </w:t>
      </w:r>
      <w:r>
        <w:t>Token:</w:t>
      </w:r>
      <w:r>
        <w:rPr>
          <w:spacing w:val="-1"/>
        </w:rPr>
        <w:t xml:space="preserve"> </w:t>
      </w:r>
      <w:r>
        <w:t>Click</w:t>
      </w:r>
      <w:r>
        <w:rPr>
          <w:spacing w:val="-4"/>
        </w:rPr>
        <w:t xml:space="preserve"> </w:t>
      </w:r>
      <w:r>
        <w:t>the</w:t>
      </w:r>
      <w:r>
        <w:rPr>
          <w:spacing w:val="-2"/>
        </w:rPr>
        <w:t xml:space="preserve"> </w:t>
      </w:r>
      <w:r>
        <w:t>"Generate</w:t>
      </w:r>
      <w:r>
        <w:rPr>
          <w:spacing w:val="-1"/>
        </w:rPr>
        <w:t xml:space="preserve"> </w:t>
      </w:r>
      <w:r>
        <w:t>token"</w:t>
      </w:r>
      <w:r>
        <w:rPr>
          <w:spacing w:val="-1"/>
        </w:rPr>
        <w:t xml:space="preserve"> </w:t>
      </w:r>
      <w:r>
        <w:t>button</w:t>
      </w:r>
      <w:r>
        <w:rPr>
          <w:spacing w:val="-1"/>
        </w:rPr>
        <w:t xml:space="preserve"> </w:t>
      </w:r>
      <w:r>
        <w:t>at</w:t>
      </w:r>
      <w:r>
        <w:rPr>
          <w:spacing w:val="-1"/>
        </w:rPr>
        <w:t xml:space="preserve"> </w:t>
      </w:r>
      <w:r>
        <w:t>the</w:t>
      </w:r>
      <w:r>
        <w:rPr>
          <w:spacing w:val="-2"/>
        </w:rPr>
        <w:t xml:space="preserve"> bottom.</w:t>
      </w:r>
    </w:p>
    <w:p>
      <w:pPr>
        <w:pStyle w:val="8"/>
        <w:spacing w:before="22"/>
        <w:jc w:val="both"/>
      </w:pPr>
    </w:p>
    <w:p>
      <w:pPr>
        <w:pStyle w:val="8"/>
        <w:spacing w:line="360" w:lineRule="auto"/>
        <w:ind w:left="220" w:right="710"/>
        <w:jc w:val="both"/>
      </w:pPr>
      <w:r>
        <w:t>Copy the Token: GitHub will generate the token. Copy the token immediately as you won't</w:t>
      </w:r>
      <w:r>
        <w:rPr>
          <w:spacing w:val="40"/>
        </w:rPr>
        <w:t xml:space="preserve"> </w:t>
      </w:r>
      <w:r>
        <w:t>be able to see it again.</w:t>
      </w:r>
    </w:p>
    <w:p>
      <w:pPr>
        <w:pStyle w:val="8"/>
        <w:spacing w:before="158" w:line="360" w:lineRule="auto"/>
        <w:ind w:left="220" w:right="522"/>
        <w:jc w:val="both"/>
      </w:pPr>
      <w:r>
        <w:t>Important Notes: Treat your personal access token like a password. Keep it</w:t>
      </w:r>
      <w:r>
        <w:rPr>
          <w:spacing w:val="-1"/>
        </w:rPr>
        <w:t xml:space="preserve"> </w:t>
      </w:r>
      <w:r>
        <w:t>secure and do not share it publicly.</w:t>
      </w:r>
    </w:p>
    <w:p>
      <w:pPr>
        <w:tabs>
          <w:tab w:val="left" w:pos="2321"/>
        </w:tabs>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80"/>
      </w:pPr>
    </w:p>
    <w:p>
      <w:pPr>
        <w:pStyle w:val="8"/>
        <w:spacing w:line="360" w:lineRule="auto"/>
        <w:ind w:left="220" w:right="518"/>
        <w:jc w:val="both"/>
      </w:pPr>
      <w:r>
        <w:t xml:space="preserve">If you need to use the token in a command-line operation (e.g., for Git operations), include it in the URL as a password. For example: git clonehttps://&lt;your-username&gt;:&lt;your- </w:t>
      </w:r>
      <w:r>
        <w:rPr>
          <w:spacing w:val="-2"/>
        </w:rPr>
        <w:t>token&gt;@github.com/&lt;your-username&gt;/&lt;repository&gt;.git</w:t>
      </w:r>
    </w:p>
    <w:p>
      <w:pPr>
        <w:pStyle w:val="8"/>
        <w:spacing w:before="159" w:line="360" w:lineRule="auto"/>
        <w:ind w:left="220" w:right="522"/>
        <w:jc w:val="both"/>
      </w:pPr>
      <w:r>
        <w:t xml:space="preserve">Replace &lt;your-username&gt; with your GitHub username and &lt;your-token&gt; with the token you </w:t>
      </w:r>
      <w:r>
        <w:rPr>
          <w:spacing w:val="-2"/>
        </w:rPr>
        <w:t>generated.</w:t>
      </w:r>
    </w:p>
    <w:p>
      <w:pPr>
        <w:spacing w:line="360" w:lineRule="auto"/>
        <w:jc w:val="both"/>
      </w:pPr>
    </w:p>
    <w:p>
      <w:r>
        <w:br w:type="page"/>
      </w:r>
    </w:p>
    <w:p/>
    <w:p>
      <w:pPr>
        <w:pStyle w:val="8"/>
        <w:spacing w:before="132"/>
        <w:rPr>
          <w:sz w:val="28"/>
        </w:rPr>
      </w:pPr>
    </w:p>
    <w:p>
      <w:pPr>
        <w:pStyle w:val="3"/>
        <w:tabs>
          <w:tab w:val="left" w:pos="4335"/>
        </w:tabs>
        <w:jc w:val="center"/>
        <w:rPr>
          <w:spacing w:val="-2"/>
          <w:sz w:val="32"/>
          <w:szCs w:val="32"/>
        </w:rPr>
      </w:pPr>
      <w:r>
        <w:rPr>
          <w:spacing w:val="-2"/>
          <w:sz w:val="32"/>
          <w:szCs w:val="32"/>
        </w:rPr>
        <w:t>2.1 Android Open Source Project (AOSP)</w:t>
      </w:r>
    </w:p>
    <w:p>
      <w:pPr>
        <w:pStyle w:val="3"/>
        <w:tabs>
          <w:tab w:val="left" w:pos="4335"/>
        </w:tabs>
        <w:jc w:val="center"/>
        <w:rPr>
          <w:spacing w:val="-2"/>
          <w:sz w:val="32"/>
          <w:szCs w:val="32"/>
        </w:rPr>
      </w:pPr>
    </w:p>
    <w:p>
      <w:pPr>
        <w:pStyle w:val="3"/>
        <w:tabs>
          <w:tab w:val="left" w:pos="4335"/>
        </w:tabs>
        <w:jc w:val="center"/>
        <w:rPr>
          <w:sz w:val="32"/>
          <w:szCs w:val="32"/>
        </w:rPr>
      </w:pPr>
      <w:r>
        <w:drawing>
          <wp:inline distT="0" distB="0" distL="0" distR="0">
            <wp:extent cx="3094355" cy="1286510"/>
            <wp:effectExtent l="0" t="0" r="0" b="8890"/>
            <wp:docPr id="1011207088" name="Picture 1" descr="A pop of color and more: updates to Android's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07088" name="Picture 1" descr="A pop of color and more: updates to Android's br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24174" cy="1299494"/>
                    </a:xfrm>
                    <a:prstGeom prst="rect">
                      <a:avLst/>
                    </a:prstGeom>
                    <a:noFill/>
                    <a:ln>
                      <a:noFill/>
                    </a:ln>
                  </pic:spPr>
                </pic:pic>
              </a:graphicData>
            </a:graphic>
          </wp:inline>
        </w:drawing>
      </w:r>
    </w:p>
    <w:p>
      <w:pPr>
        <w:pStyle w:val="4"/>
        <w:spacing w:before="1"/>
        <w:ind w:left="0"/>
        <w:rPr>
          <w:bCs w:val="0"/>
          <w:szCs w:val="24"/>
        </w:rPr>
      </w:pPr>
    </w:p>
    <w:p>
      <w:pPr>
        <w:pStyle w:val="4"/>
        <w:spacing w:before="1"/>
        <w:ind w:left="0"/>
        <w:jc w:val="both"/>
        <w:rPr>
          <w:bCs w:val="0"/>
          <w:szCs w:val="24"/>
        </w:rPr>
      </w:pPr>
    </w:p>
    <w:p>
      <w:pPr>
        <w:pStyle w:val="4"/>
        <w:spacing w:before="1" w:line="360" w:lineRule="auto"/>
        <w:ind w:left="0"/>
        <w:jc w:val="both"/>
      </w:pPr>
      <w:r>
        <w:rPr>
          <w:spacing w:val="-2"/>
        </w:rPr>
        <w:t>Introduction</w:t>
      </w:r>
    </w:p>
    <w:p>
      <w:pPr>
        <w:pStyle w:val="8"/>
        <w:spacing w:before="136" w:line="360" w:lineRule="auto"/>
        <w:jc w:val="both"/>
        <w:rPr>
          <w:color w:val="000000"/>
        </w:rPr>
      </w:pPr>
      <w:r>
        <w:rPr>
          <w:color w:val="000000"/>
        </w:rPr>
        <w:t>The Android Open Source Project (AOSP) is a collaborative effort that serves as the foundation for the Android mobile operating system. Managed by the Open Handset Alliance (OHA), AOSP embodies the principles of openness, transparency, and community-driven development</w:t>
      </w:r>
    </w:p>
    <w:p>
      <w:pPr>
        <w:pStyle w:val="4"/>
        <w:spacing w:line="360" w:lineRule="auto"/>
        <w:ind w:left="0"/>
        <w:jc w:val="both"/>
        <w:rPr>
          <w:b w:val="0"/>
          <w:bCs w:val="0"/>
          <w:sz w:val="24"/>
          <w:szCs w:val="24"/>
        </w:rPr>
      </w:pPr>
    </w:p>
    <w:p>
      <w:pPr>
        <w:pStyle w:val="4"/>
        <w:ind w:left="0"/>
      </w:pPr>
      <w:r>
        <w:t>Project</w:t>
      </w:r>
      <w:r>
        <w:rPr>
          <w:spacing w:val="-5"/>
        </w:rPr>
        <w:t xml:space="preserve"> </w:t>
      </w:r>
      <w:r>
        <w:rPr>
          <w:spacing w:val="-2"/>
        </w:rPr>
        <w:t>Summary</w:t>
      </w:r>
    </w:p>
    <w:p>
      <w:pPr>
        <w:pStyle w:val="8"/>
        <w:rPr>
          <w:b/>
          <w:sz w:val="20"/>
        </w:rPr>
      </w:pPr>
    </w:p>
    <w:p>
      <w:pPr>
        <w:pStyle w:val="8"/>
        <w:spacing w:before="116"/>
        <w:rPr>
          <w:b/>
          <w:sz w:val="20"/>
        </w:rPr>
      </w:pPr>
    </w:p>
    <w:tbl>
      <w:tblPr>
        <w:tblStyle w:val="7"/>
        <w:tblW w:w="0" w:type="auto"/>
        <w:tblInd w:w="0" w:type="dxa"/>
        <w:tblLayout w:type="autofit"/>
        <w:tblCellMar>
          <w:top w:w="15" w:type="dxa"/>
          <w:left w:w="15" w:type="dxa"/>
          <w:bottom w:w="15" w:type="dxa"/>
          <w:right w:w="15" w:type="dxa"/>
        </w:tblCellMar>
      </w:tblPr>
      <w:tblGrid>
        <w:gridCol w:w="2690"/>
        <w:gridCol w:w="7280"/>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lang w:val="en-GB"/>
              </w:rPr>
              <w:t>Website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t>https://source.android.com/</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lang w:val="en-GB"/>
              </w:rPr>
              <w:t>Organisation/Foundation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rPr>
              <w:t>Open Handset Alliance (OHA)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lang w:val="en-GB"/>
              </w:rPr>
              <w:t>Licence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lang w:val="en-GB"/>
              </w:rPr>
              <w:t>Apache-2.0 licence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lang w:val="en-GB"/>
              </w:rPr>
              <w:t>Open/Proprietary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lang w:val="en-GB"/>
              </w:rPr>
              <w:t>Open Source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lang w:val="en-GB"/>
              </w:rPr>
              <w:t>Source Path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t>https://android.googlesource.com</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jc w:val="both"/>
              <w:rPr>
                <w:sz w:val="24"/>
                <w:lang w:val="en-GB"/>
              </w:rPr>
            </w:pPr>
            <w:r>
              <w:rPr>
                <w:sz w:val="24"/>
                <w:lang w:val="en-GB"/>
              </w:rPr>
              <w:t>Brief 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line="360" w:lineRule="auto"/>
              <w:jc w:val="both"/>
              <w:rPr>
                <w:sz w:val="24"/>
                <w:lang w:val="en-GB"/>
              </w:rPr>
            </w:pPr>
            <w:r>
              <w:rPr>
                <w:sz w:val="24"/>
              </w:rPr>
              <w:t>AOSP represents a monumental open-source initiative aimed at providing a robust and versatile platform for mobile devices.</w:t>
            </w:r>
            <w:r>
              <w:rPr>
                <w:rFonts w:ascii="Segoe UI" w:hAnsi="Segoe UI" w:cs="Segoe UI"/>
                <w:color w:val="0D0D0D"/>
                <w:shd w:val="clear" w:color="auto" w:fill="FFFFFF"/>
              </w:rPr>
              <w:t xml:space="preserve"> </w:t>
            </w:r>
            <w:r>
              <w:rPr>
                <w:sz w:val="24"/>
              </w:rPr>
              <w:t>Rooted in the collaborative efforts of the global developer community, it offers a comprehensive suite of tools, frameworks, and resources for building innovative mobile applications.</w:t>
            </w:r>
          </w:p>
        </w:tc>
      </w:tr>
    </w:tbl>
    <w:p>
      <w:pPr>
        <w:jc w:val="both"/>
        <w:rPr>
          <w:sz w:val="24"/>
        </w:rPr>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32"/>
        <w:rPr>
          <w:b/>
          <w:sz w:val="28"/>
        </w:rPr>
      </w:pPr>
    </w:p>
    <w:p>
      <w:pPr>
        <w:spacing w:line="480" w:lineRule="auto"/>
        <w:ind w:right="7778"/>
        <w:jc w:val="both"/>
        <w:rPr>
          <w:b/>
          <w:sz w:val="28"/>
        </w:rPr>
      </w:pPr>
      <w:r>
        <w:rPr>
          <w:b/>
          <w:sz w:val="28"/>
        </w:rPr>
        <w:t>Project</w:t>
      </w:r>
      <w:r>
        <w:rPr>
          <w:b/>
          <w:spacing w:val="-18"/>
          <w:sz w:val="28"/>
        </w:rPr>
        <w:t xml:space="preserve"> </w:t>
      </w:r>
      <w:r>
        <w:rPr>
          <w:b/>
          <w:sz w:val="28"/>
        </w:rPr>
        <w:t>Details</w:t>
      </w:r>
    </w:p>
    <w:p>
      <w:pPr>
        <w:spacing w:line="360" w:lineRule="auto"/>
        <w:ind w:right="7778"/>
        <w:jc w:val="both"/>
        <w:rPr>
          <w:b/>
          <w:sz w:val="28"/>
        </w:rPr>
      </w:pPr>
      <w:r>
        <w:rPr>
          <w:b/>
          <w:sz w:val="28"/>
        </w:rPr>
        <w:t>Key features:</w:t>
      </w:r>
    </w:p>
    <w:p>
      <w:pPr>
        <w:pStyle w:val="13"/>
        <w:shd w:val="clear" w:color="auto" w:fill="FFFFFF"/>
        <w:spacing w:before="240" w:beforeAutospacing="0" w:after="0" w:afterAutospacing="0" w:line="360" w:lineRule="auto"/>
        <w:jc w:val="both"/>
        <w:rPr>
          <w:color w:val="000000"/>
          <w:lang w:val="en-IN"/>
        </w:rPr>
      </w:pPr>
      <w:r>
        <w:rPr>
          <w:b/>
          <w:bCs/>
          <w:color w:val="000000"/>
        </w:rPr>
        <w:t xml:space="preserve">1. </w:t>
      </w:r>
      <w:r>
        <w:rPr>
          <w:b/>
          <w:bCs/>
          <w:color w:val="000000"/>
          <w:lang w:val="en-IN"/>
        </w:rPr>
        <w:t>Android Runtime (ART):</w:t>
      </w:r>
      <w:r>
        <w:rPr>
          <w:color w:val="000000"/>
          <w:lang w:val="en-IN"/>
        </w:rPr>
        <w:t xml:space="preserve">  Android Runtime (ART) is the managed runtime environment used by the Android operating system. It replaces the older Dalvik virtual machine and offers improved performance, memory management, and application responsiveness. ART employs ahead-of-time (AOT) compilation, which translates bytecode into native machine code during app installation, resulting in faster execution and reduced memory footprint.</w:t>
      </w:r>
    </w:p>
    <w:p>
      <w:pPr>
        <w:pStyle w:val="13"/>
        <w:shd w:val="clear" w:color="auto" w:fill="FFFFFF"/>
        <w:spacing w:before="0" w:beforeAutospacing="0" w:after="0" w:afterAutospacing="0" w:line="360" w:lineRule="auto"/>
        <w:jc w:val="both"/>
      </w:pPr>
    </w:p>
    <w:p>
      <w:pPr>
        <w:pStyle w:val="13"/>
        <w:shd w:val="clear" w:color="auto" w:fill="FFFFFF"/>
        <w:spacing w:before="0" w:beforeAutospacing="0" w:after="0" w:afterAutospacing="0" w:line="360" w:lineRule="auto"/>
        <w:jc w:val="both"/>
        <w:rPr>
          <w:color w:val="000000"/>
          <w:lang w:val="en-IN"/>
        </w:rPr>
      </w:pPr>
      <w:r>
        <w:rPr>
          <w:b/>
          <w:bCs/>
          <w:color w:val="000000"/>
        </w:rPr>
        <w:t>2.</w:t>
      </w:r>
      <w:r>
        <w:rPr>
          <w:color w:val="000000"/>
        </w:rPr>
        <w:t xml:space="preserve"> </w:t>
      </w:r>
      <w:r>
        <w:rPr>
          <w:b/>
          <w:bCs/>
          <w:color w:val="000000"/>
          <w:lang w:val="en-IN"/>
        </w:rPr>
        <w:t>Extensive Application Framework:</w:t>
      </w:r>
      <w:r>
        <w:rPr>
          <w:color w:val="000000"/>
          <w:lang w:val="en-IN"/>
        </w:rPr>
        <w:t xml:space="preserve"> The Android Application Framework provides developers with a comprehensive set of APIs and libraries for building diverse and feature-rich applications. This framework includes components for user interface design, data storage, multimedia playback, network communication, and more. By leveraging these APIs, developers can create engaging and interactive applications that leverage the full capabilities of the Android platform.</w:t>
      </w:r>
    </w:p>
    <w:p>
      <w:pPr>
        <w:pStyle w:val="13"/>
        <w:shd w:val="clear" w:color="auto" w:fill="FFFFFF"/>
        <w:spacing w:before="0" w:beforeAutospacing="0" w:after="0" w:afterAutospacing="0" w:line="360" w:lineRule="auto"/>
        <w:jc w:val="both"/>
      </w:pPr>
    </w:p>
    <w:p>
      <w:pPr>
        <w:pStyle w:val="13"/>
        <w:spacing w:line="360" w:lineRule="auto"/>
        <w:jc w:val="both"/>
        <w:rPr>
          <w:color w:val="000000"/>
          <w:lang w:val="en-IN"/>
        </w:rPr>
      </w:pPr>
      <w:r>
        <w:rPr>
          <w:b/>
          <w:bCs/>
          <w:color w:val="000000"/>
          <w:lang w:val="en-IN"/>
        </w:rPr>
        <w:t>3.Customizability:</w:t>
      </w:r>
      <w:r>
        <w:rPr>
          <w:color w:val="000000"/>
          <w:lang w:val="en-IN"/>
        </w:rPr>
        <w:t xml:space="preserve"> AOSP offers extensive customizability options, allowing device manufacturers, developers, and users to tailor the Android experience to their specific preferences and requirements. From custom user interfaces and themes to device-specific optimizations and configurations, AOSP provides the flexibility needed to create unique and differentiated Android experiences. This customizability extends to the development of custom ROMs, where community-driven efforts often introduce innovative features and enhancements that cater to niche user demographics and use cases.</w:t>
      </w:r>
    </w:p>
    <w:p>
      <w:pPr>
        <w:pStyle w:val="13"/>
        <w:shd w:val="clear" w:color="auto" w:fill="FFFFFF"/>
        <w:spacing w:before="0" w:beforeAutospacing="0" w:after="240" w:afterAutospacing="0" w:line="360" w:lineRule="auto"/>
        <w:jc w:val="both"/>
        <w:rPr>
          <w:color w:val="000000"/>
          <w:lang w:val="en-IN"/>
        </w:rPr>
      </w:pPr>
      <w:r>
        <w:rPr>
          <w:b/>
          <w:bCs/>
          <w:color w:val="000000"/>
          <w:lang w:val="en-IN"/>
        </w:rPr>
        <w:t>4.Security Features:</w:t>
      </w:r>
      <w:r>
        <w:rPr>
          <w:color w:val="000000"/>
          <w:lang w:val="en-IN"/>
        </w:rPr>
        <w:t xml:space="preserve"> Security is a top priority for the Android platform, and AOSP incorporates a variety of built-in security mechanisms and protocols to safeguard user data and privacy. These features include sandboxing of applications to prevent unauthorized access to system resources, secure inter-process communication (IPC) mechanisms, encryption of sensitive data, and robust authentication and authorization frameworks. Additionally, Google regularly releases security updates and patches to address vulnerabilities and mitigate emerging threats.</w:t>
      </w:r>
    </w:p>
    <w:p>
      <w:pPr>
        <w:pStyle w:val="13"/>
        <w:shd w:val="clear" w:color="auto" w:fill="FFFFFF"/>
        <w:spacing w:before="0" w:beforeAutospacing="0" w:after="240" w:afterAutospacing="0" w:line="360" w:lineRule="auto"/>
        <w:jc w:val="both"/>
        <w:rPr>
          <w:spacing w:val="-2"/>
        </w:rPr>
      </w:pPr>
    </w:p>
    <w:p>
      <w:pPr>
        <w:pStyle w:val="13"/>
        <w:shd w:val="clear" w:color="auto" w:fill="FFFFFF"/>
        <w:spacing w:before="0" w:beforeAutospacing="0" w:after="240" w:afterAutospacing="0" w:line="360" w:lineRule="auto"/>
        <w:jc w:val="both"/>
        <w:rPr>
          <w:spacing w:val="-2"/>
        </w:rPr>
      </w:pPr>
    </w:p>
    <w:p>
      <w:pPr>
        <w:pStyle w:val="13"/>
        <w:shd w:val="clear" w:color="auto" w:fill="FFFFFF"/>
        <w:spacing w:before="0" w:beforeAutospacing="0" w:after="240" w:afterAutospacing="0" w:line="360" w:lineRule="auto"/>
        <w:jc w:val="both"/>
        <w:rPr>
          <w:spacing w:val="-2"/>
        </w:rPr>
      </w:pPr>
    </w:p>
    <w:p>
      <w:pPr>
        <w:pStyle w:val="13"/>
        <w:shd w:val="clear" w:color="auto" w:fill="FFFFFF"/>
        <w:spacing w:before="0" w:beforeAutospacing="0" w:after="240" w:afterAutospacing="0" w:line="360" w:lineRule="auto"/>
        <w:jc w:val="both"/>
        <w:rPr>
          <w:spacing w:val="-2"/>
        </w:rPr>
      </w:pPr>
    </w:p>
    <w:p>
      <w:pPr>
        <w:pStyle w:val="13"/>
        <w:shd w:val="clear" w:color="auto" w:fill="FFFFFF"/>
        <w:spacing w:before="0" w:beforeAutospacing="0" w:after="240" w:afterAutospacing="0" w:line="360" w:lineRule="auto"/>
        <w:jc w:val="both"/>
        <w:rPr>
          <w:spacing w:val="-2"/>
        </w:rPr>
      </w:pPr>
    </w:p>
    <w:p>
      <w:pPr>
        <w:pStyle w:val="13"/>
        <w:shd w:val="clear" w:color="auto" w:fill="FFFFFF"/>
        <w:spacing w:before="0" w:beforeAutospacing="0" w:after="240" w:afterAutospacing="0" w:line="360" w:lineRule="auto"/>
        <w:jc w:val="both"/>
        <w:rPr>
          <w:b/>
          <w:bCs/>
          <w:sz w:val="28"/>
          <w:szCs w:val="28"/>
        </w:rPr>
      </w:pPr>
      <w:r>
        <w:rPr>
          <w:b/>
          <w:bCs/>
          <w:spacing w:val="-2"/>
          <w:sz w:val="28"/>
          <w:szCs w:val="28"/>
        </w:rPr>
        <w:t>Architecture</w:t>
      </w:r>
    </w:p>
    <w:p>
      <w:pPr>
        <w:widowControl/>
        <w:shd w:val="clear" w:color="auto" w:fill="FFFFFF"/>
        <w:autoSpaceDE/>
        <w:autoSpaceDN/>
        <w:jc w:val="center"/>
        <w:rPr>
          <w:sz w:val="24"/>
          <w:szCs w:val="24"/>
          <w:lang w:val="en-GB" w:eastAsia="en-GB"/>
        </w:rPr>
      </w:pPr>
      <w:r>
        <w:drawing>
          <wp:inline distT="0" distB="0" distL="0" distR="0">
            <wp:extent cx="4800600" cy="4660900"/>
            <wp:effectExtent l="0" t="0" r="0" b="0"/>
            <wp:docPr id="1483329065" name="Picture 1" descr="Android Architecture overview. The Android Open System Platform (AOSP)… |  by Vikash Choudhar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29065" name="Picture 1" descr="Android Architecture overview. The Android Open System Platform (AOSP)… |  by Vikash Choudhary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817248" cy="4677218"/>
                    </a:xfrm>
                    <a:prstGeom prst="rect">
                      <a:avLst/>
                    </a:prstGeom>
                    <a:noFill/>
                    <a:ln>
                      <a:noFill/>
                    </a:ln>
                  </pic:spPr>
                </pic:pic>
              </a:graphicData>
            </a:graphic>
          </wp:inline>
        </w:drawing>
      </w:r>
    </w:p>
    <w:p>
      <w:pPr>
        <w:widowControl/>
        <w:shd w:val="clear" w:color="auto" w:fill="FFFFFF"/>
        <w:autoSpaceDE/>
        <w:autoSpaceDN/>
        <w:rPr>
          <w:sz w:val="24"/>
          <w:szCs w:val="24"/>
          <w:lang w:val="en-GB" w:eastAsia="en-GB"/>
        </w:rPr>
      </w:pPr>
    </w:p>
    <w:p>
      <w:pPr>
        <w:widowControl/>
        <w:shd w:val="clear" w:color="auto" w:fill="FFFFFF"/>
        <w:autoSpaceDE/>
        <w:autoSpaceDN/>
        <w:rPr>
          <w:sz w:val="24"/>
          <w:szCs w:val="24"/>
          <w:lang w:val="en-GB" w:eastAsia="en-GB"/>
        </w:rPr>
      </w:pPr>
    </w:p>
    <w:p>
      <w:pPr>
        <w:widowControl/>
        <w:shd w:val="clear" w:color="auto" w:fill="FFFFFF"/>
        <w:autoSpaceDE/>
        <w:autoSpaceDN/>
        <w:spacing w:line="360" w:lineRule="auto"/>
        <w:jc w:val="both"/>
        <w:rPr>
          <w:color w:val="000000"/>
          <w:sz w:val="24"/>
          <w:szCs w:val="24"/>
          <w:lang w:val="en-GB" w:eastAsia="en-GB"/>
        </w:rPr>
      </w:pPr>
    </w:p>
    <w:p>
      <w:pPr>
        <w:widowControl/>
        <w:shd w:val="clear" w:color="auto" w:fill="FFFFFF"/>
        <w:autoSpaceDE/>
        <w:autoSpaceDN/>
        <w:spacing w:line="360" w:lineRule="auto"/>
        <w:jc w:val="both"/>
        <w:rPr>
          <w:sz w:val="24"/>
          <w:szCs w:val="24"/>
          <w:lang w:val="en-GB" w:eastAsia="en-GB"/>
        </w:rPr>
      </w:pPr>
      <w:r>
        <w:rPr>
          <w:color w:val="000000"/>
          <w:sz w:val="24"/>
          <w:szCs w:val="24"/>
          <w:lang w:val="en-GB" w:eastAsia="en-GB"/>
        </w:rPr>
        <w:t>AOSP consists of several essential components:</w:t>
      </w:r>
    </w:p>
    <w:p>
      <w:pPr>
        <w:widowControl/>
        <w:shd w:val="clear" w:color="auto" w:fill="FFFFFF"/>
        <w:autoSpaceDE/>
        <w:autoSpaceDN/>
        <w:spacing w:line="360" w:lineRule="auto"/>
        <w:jc w:val="both"/>
        <w:rPr>
          <w:sz w:val="24"/>
          <w:szCs w:val="24"/>
          <w:lang w:val="en-GB" w:eastAsia="en-GB"/>
        </w:rPr>
      </w:pPr>
    </w:p>
    <w:p>
      <w:pPr>
        <w:spacing w:line="360" w:lineRule="auto"/>
        <w:jc w:val="both"/>
        <w:rPr>
          <w:color w:val="000000"/>
          <w:lang w:val="en-IN"/>
        </w:rPr>
      </w:pPr>
      <w:r>
        <w:rPr>
          <w:b/>
          <w:bCs/>
          <w:color w:val="000000"/>
          <w:sz w:val="24"/>
          <w:szCs w:val="24"/>
          <w:lang w:val="en-GB" w:eastAsia="en-GB"/>
        </w:rPr>
        <w:t>1</w:t>
      </w:r>
      <w:r>
        <w:rPr>
          <w:color w:val="000000"/>
          <w:sz w:val="24"/>
          <w:szCs w:val="24"/>
          <w:lang w:val="en-GB" w:eastAsia="en-GB"/>
        </w:rPr>
        <w:t xml:space="preserve">. </w:t>
      </w:r>
      <w:r>
        <w:rPr>
          <w:b/>
          <w:bCs/>
          <w:color w:val="000000"/>
          <w:lang w:val="en-IN"/>
        </w:rPr>
        <w:t>AOSP Core Framework:</w:t>
      </w:r>
    </w:p>
    <w:p>
      <w:pPr>
        <w:widowControl/>
        <w:shd w:val="clear" w:color="auto" w:fill="FFFFFF"/>
        <w:autoSpaceDE/>
        <w:autoSpaceDN/>
        <w:spacing w:line="360" w:lineRule="auto"/>
        <w:jc w:val="both"/>
        <w:rPr>
          <w:color w:val="000000"/>
          <w:sz w:val="24"/>
          <w:szCs w:val="24"/>
          <w:lang w:val="en-IN" w:eastAsia="en-GB"/>
        </w:rPr>
      </w:pPr>
      <w:r>
        <w:rPr>
          <w:color w:val="000000"/>
          <w:sz w:val="24"/>
          <w:szCs w:val="24"/>
          <w:lang w:val="en-IN" w:eastAsia="en-GB"/>
        </w:rPr>
        <w:t>The core framework of AOSP serves as the foundation for the Android operating system. It includes essential components such as the Android Runtime (ART), system services, and system libraries. These components provide the underlying infrastructure for running Android applications and managing system resources.</w:t>
      </w:r>
    </w:p>
    <w:p>
      <w:pPr>
        <w:widowControl/>
        <w:numPr>
          <w:ilvl w:val="0"/>
          <w:numId w:val="7"/>
        </w:numPr>
        <w:shd w:val="clear" w:color="auto" w:fill="FFFFFF"/>
        <w:autoSpaceDE/>
        <w:autoSpaceDN/>
        <w:spacing w:line="360" w:lineRule="auto"/>
        <w:jc w:val="both"/>
        <w:rPr>
          <w:color w:val="000000"/>
          <w:sz w:val="24"/>
          <w:szCs w:val="24"/>
          <w:lang w:val="en-IN" w:eastAsia="en-GB"/>
        </w:rPr>
      </w:pPr>
      <w:r>
        <w:rPr>
          <w:b/>
          <w:bCs/>
          <w:color w:val="000000"/>
          <w:sz w:val="24"/>
          <w:szCs w:val="24"/>
          <w:lang w:val="en-IN" w:eastAsia="en-GB"/>
        </w:rPr>
        <w:t>Android Runtime (ART):</w:t>
      </w:r>
      <w:r>
        <w:rPr>
          <w:color w:val="000000"/>
          <w:sz w:val="24"/>
          <w:szCs w:val="24"/>
          <w:lang w:val="en-IN" w:eastAsia="en-GB"/>
        </w:rPr>
        <w:t xml:space="preserve"> The runtime environment responsible for executing Android applications. ART utilizes ahead-of-time (AOT) compilation to translate bytecode into native machine code, enhancing performance and reducing startup time.</w:t>
      </w:r>
    </w:p>
    <w:p>
      <w:pPr>
        <w:widowControl/>
        <w:numPr>
          <w:ilvl w:val="0"/>
          <w:numId w:val="7"/>
        </w:numPr>
        <w:shd w:val="clear" w:color="auto" w:fill="FFFFFF"/>
        <w:autoSpaceDE/>
        <w:autoSpaceDN/>
        <w:spacing w:line="360" w:lineRule="auto"/>
        <w:jc w:val="both"/>
        <w:rPr>
          <w:ins w:id="0" w:author="Alex Joy" w:date="2024-04-16T01:31:46Z"/>
          <w:color w:val="000000"/>
          <w:sz w:val="24"/>
          <w:szCs w:val="24"/>
          <w:lang w:val="en-IN" w:eastAsia="en-GB"/>
        </w:rPr>
      </w:pPr>
      <w:r>
        <w:rPr>
          <w:b/>
          <w:bCs/>
          <w:color w:val="000000"/>
          <w:sz w:val="24"/>
          <w:szCs w:val="24"/>
          <w:lang w:val="en-IN" w:eastAsia="en-GB"/>
        </w:rPr>
        <w:t>System Services:</w:t>
      </w:r>
      <w:r>
        <w:rPr>
          <w:color w:val="000000"/>
          <w:sz w:val="24"/>
          <w:szCs w:val="24"/>
          <w:lang w:val="en-IN" w:eastAsia="en-GB"/>
        </w:rPr>
        <w:t xml:space="preserve"> Essential background services that manage system-level functionalities such as network connectivity, power management, and resource allocation.</w:t>
      </w:r>
    </w:p>
    <w:p>
      <w:pPr>
        <w:widowControl/>
        <w:numPr>
          <w:ilvl w:val="-1"/>
          <w:numId w:val="0"/>
        </w:numPr>
        <w:shd w:val="clear" w:color="auto" w:fill="FFFFFF"/>
        <w:autoSpaceDE/>
        <w:autoSpaceDN/>
        <w:spacing w:line="360" w:lineRule="auto"/>
        <w:ind w:left="360" w:firstLine="0"/>
        <w:jc w:val="both"/>
        <w:rPr>
          <w:color w:val="000000"/>
          <w:sz w:val="24"/>
          <w:szCs w:val="24"/>
          <w:lang w:val="en-IN" w:eastAsia="en-GB"/>
        </w:rPr>
      </w:pPr>
    </w:p>
    <w:p>
      <w:pPr>
        <w:widowControl/>
        <w:numPr>
          <w:ilvl w:val="0"/>
          <w:numId w:val="7"/>
        </w:numPr>
        <w:shd w:val="clear" w:color="auto" w:fill="FFFFFF"/>
        <w:autoSpaceDE/>
        <w:autoSpaceDN/>
        <w:spacing w:line="360" w:lineRule="auto"/>
        <w:jc w:val="both"/>
        <w:rPr>
          <w:color w:val="000000"/>
          <w:sz w:val="24"/>
          <w:szCs w:val="24"/>
          <w:lang w:val="en-IN" w:eastAsia="en-GB"/>
        </w:rPr>
      </w:pPr>
      <w:r>
        <w:rPr>
          <w:b/>
          <w:bCs/>
          <w:color w:val="000000"/>
          <w:sz w:val="24"/>
          <w:szCs w:val="24"/>
          <w:lang w:val="en-IN" w:eastAsia="en-GB"/>
        </w:rPr>
        <w:t>System Libraries:</w:t>
      </w:r>
      <w:r>
        <w:rPr>
          <w:color w:val="000000"/>
          <w:sz w:val="24"/>
          <w:szCs w:val="24"/>
          <w:lang w:val="en-IN" w:eastAsia="en-GB"/>
        </w:rPr>
        <w:t xml:space="preserve"> Shared libraries that provide common functionality to Android applications, including graphics rendering, database access, and encryption algorithms.</w:t>
      </w:r>
    </w:p>
    <w:p>
      <w:pPr>
        <w:widowControl/>
        <w:shd w:val="clear" w:color="auto" w:fill="FFFFFF"/>
        <w:autoSpaceDE/>
        <w:autoSpaceDN/>
        <w:spacing w:line="360" w:lineRule="auto"/>
        <w:jc w:val="both"/>
        <w:rPr>
          <w:color w:val="000000"/>
          <w:sz w:val="24"/>
          <w:szCs w:val="24"/>
          <w:lang w:val="en-GB" w:eastAsia="en-GB"/>
        </w:rPr>
      </w:pPr>
    </w:p>
    <w:p>
      <w:pPr>
        <w:spacing w:line="360" w:lineRule="auto"/>
        <w:jc w:val="both"/>
        <w:rPr>
          <w:color w:val="000000"/>
          <w:lang w:val="en-IN"/>
        </w:rPr>
      </w:pPr>
      <w:r>
        <w:rPr>
          <w:b/>
          <w:bCs/>
          <w:color w:val="000000"/>
          <w:sz w:val="24"/>
          <w:szCs w:val="24"/>
          <w:lang w:val="en-GB" w:eastAsia="en-GB"/>
        </w:rPr>
        <w:t>2</w:t>
      </w:r>
      <w:r>
        <w:rPr>
          <w:color w:val="000000"/>
          <w:sz w:val="24"/>
          <w:szCs w:val="24"/>
          <w:lang w:val="en-GB" w:eastAsia="en-GB"/>
        </w:rPr>
        <w:t>.</w:t>
      </w:r>
      <w:r>
        <w:rPr>
          <w:rFonts w:ascii="Segoe UI" w:hAnsi="Segoe UI" w:cs="Segoe UI"/>
          <w:b/>
          <w:bCs/>
          <w:color w:val="0D0D0D"/>
          <w:bdr w:val="single" w:color="E3E3E3" w:sz="2" w:space="0"/>
          <w:lang w:val="en-IN" w:eastAsia="en-IN"/>
        </w:rPr>
        <w:t xml:space="preserve"> </w:t>
      </w:r>
      <w:r>
        <w:rPr>
          <w:b/>
          <w:bCs/>
          <w:color w:val="000000"/>
          <w:lang w:val="en-IN"/>
        </w:rPr>
        <w:t>Linux Kernel:</w:t>
      </w:r>
    </w:p>
    <w:p>
      <w:pPr>
        <w:widowControl/>
        <w:shd w:val="clear" w:color="auto" w:fill="FFFFFF"/>
        <w:autoSpaceDE/>
        <w:autoSpaceDN/>
        <w:spacing w:line="360" w:lineRule="auto"/>
        <w:jc w:val="both"/>
        <w:rPr>
          <w:color w:val="000000"/>
          <w:sz w:val="24"/>
          <w:szCs w:val="24"/>
          <w:lang w:val="en-IN" w:eastAsia="en-GB"/>
        </w:rPr>
      </w:pPr>
      <w:r>
        <w:rPr>
          <w:color w:val="000000"/>
          <w:sz w:val="24"/>
          <w:szCs w:val="24"/>
          <w:lang w:val="en-IN" w:eastAsia="en-GB"/>
        </w:rPr>
        <w:t>The Linux kernel forms the core of the Android operating system, providing hardware abstraction, device drivers, and essential system services. It facilitates communication between hardware components and higher-level software layers, ensuring seamless operation across diverse hardware platforms.</w:t>
      </w:r>
    </w:p>
    <w:p>
      <w:pPr>
        <w:widowControl/>
        <w:shd w:val="clear" w:color="auto" w:fill="FFFFFF"/>
        <w:autoSpaceDE/>
        <w:autoSpaceDN/>
        <w:spacing w:line="360" w:lineRule="auto"/>
        <w:jc w:val="both"/>
        <w:rPr>
          <w:color w:val="000000"/>
          <w:sz w:val="24"/>
          <w:szCs w:val="24"/>
          <w:lang w:val="en-IN" w:eastAsia="en-GB"/>
        </w:rPr>
      </w:pPr>
    </w:p>
    <w:p>
      <w:pPr>
        <w:widowControl/>
        <w:numPr>
          <w:ilvl w:val="0"/>
          <w:numId w:val="8"/>
        </w:numPr>
        <w:shd w:val="clear" w:color="auto" w:fill="FFFFFF"/>
        <w:autoSpaceDE/>
        <w:autoSpaceDN/>
        <w:spacing w:line="360" w:lineRule="auto"/>
        <w:jc w:val="both"/>
        <w:rPr>
          <w:color w:val="000000"/>
          <w:sz w:val="24"/>
          <w:szCs w:val="24"/>
          <w:lang w:val="en-IN" w:eastAsia="en-GB"/>
        </w:rPr>
      </w:pPr>
      <w:r>
        <w:rPr>
          <w:b/>
          <w:bCs/>
          <w:color w:val="000000"/>
          <w:sz w:val="24"/>
          <w:szCs w:val="24"/>
          <w:lang w:val="en-IN" w:eastAsia="en-GB"/>
        </w:rPr>
        <w:t>Hardware Abstraction:</w:t>
      </w:r>
      <w:r>
        <w:rPr>
          <w:color w:val="000000"/>
          <w:sz w:val="24"/>
          <w:szCs w:val="24"/>
          <w:lang w:val="en-IN" w:eastAsia="en-GB"/>
        </w:rPr>
        <w:t xml:space="preserve"> The kernel abstracts hardware-specific details and provides a unified interface for interacting with hardware components, such as processors, memory, storage, and input/output devices.</w:t>
      </w:r>
    </w:p>
    <w:p>
      <w:pPr>
        <w:widowControl/>
        <w:numPr>
          <w:ilvl w:val="0"/>
          <w:numId w:val="8"/>
        </w:numPr>
        <w:shd w:val="clear" w:color="auto" w:fill="FFFFFF"/>
        <w:autoSpaceDE/>
        <w:autoSpaceDN/>
        <w:spacing w:line="360" w:lineRule="auto"/>
        <w:jc w:val="both"/>
        <w:rPr>
          <w:color w:val="000000"/>
          <w:sz w:val="24"/>
          <w:szCs w:val="24"/>
          <w:lang w:val="en-IN" w:eastAsia="en-GB"/>
        </w:rPr>
      </w:pPr>
      <w:r>
        <w:rPr>
          <w:b/>
          <w:bCs/>
          <w:color w:val="000000"/>
          <w:sz w:val="24"/>
          <w:szCs w:val="24"/>
          <w:lang w:val="en-IN" w:eastAsia="en-GB"/>
        </w:rPr>
        <w:t>Device Drivers:</w:t>
      </w:r>
      <w:r>
        <w:rPr>
          <w:color w:val="000000"/>
          <w:sz w:val="24"/>
          <w:szCs w:val="24"/>
          <w:lang w:val="en-IN" w:eastAsia="en-GB"/>
        </w:rPr>
        <w:t xml:space="preserve"> Kernel modules that facilitate communication between the operating system and hardware peripherals, ensuring compatibility and functionality across a wide range of devices.</w:t>
      </w:r>
    </w:p>
    <w:p>
      <w:pPr>
        <w:widowControl/>
        <w:numPr>
          <w:ilvl w:val="0"/>
          <w:numId w:val="8"/>
        </w:numPr>
        <w:shd w:val="clear" w:color="auto" w:fill="FFFFFF"/>
        <w:autoSpaceDE/>
        <w:autoSpaceDN/>
        <w:spacing w:line="360" w:lineRule="auto"/>
        <w:jc w:val="both"/>
        <w:rPr>
          <w:color w:val="000000"/>
          <w:sz w:val="24"/>
          <w:szCs w:val="24"/>
          <w:lang w:val="en-IN" w:eastAsia="en-GB"/>
        </w:rPr>
      </w:pPr>
      <w:r>
        <w:rPr>
          <w:b/>
          <w:bCs/>
          <w:color w:val="000000"/>
          <w:sz w:val="24"/>
          <w:szCs w:val="24"/>
          <w:lang w:val="en-IN" w:eastAsia="en-GB"/>
        </w:rPr>
        <w:t>System Services:</w:t>
      </w:r>
      <w:r>
        <w:rPr>
          <w:color w:val="000000"/>
          <w:sz w:val="24"/>
          <w:szCs w:val="24"/>
          <w:lang w:val="en-IN" w:eastAsia="en-GB"/>
        </w:rPr>
        <w:t xml:space="preserve"> Core kernel services responsible for process management, memory management, file system handling, and device input/output operations.</w:t>
      </w:r>
    </w:p>
    <w:p>
      <w:pPr>
        <w:widowControl/>
        <w:shd w:val="clear" w:color="auto" w:fill="FFFFFF"/>
        <w:autoSpaceDE/>
        <w:autoSpaceDN/>
        <w:spacing w:line="360" w:lineRule="auto"/>
        <w:jc w:val="both"/>
        <w:rPr>
          <w:color w:val="000000"/>
          <w:sz w:val="24"/>
          <w:szCs w:val="24"/>
          <w:lang w:val="en-GB" w:eastAsia="en-GB"/>
        </w:rPr>
      </w:pPr>
    </w:p>
    <w:p>
      <w:pPr>
        <w:widowControl/>
        <w:shd w:val="clear" w:color="auto" w:fill="FFFFFF"/>
        <w:autoSpaceDE/>
        <w:autoSpaceDN/>
        <w:spacing w:line="360" w:lineRule="auto"/>
        <w:jc w:val="both"/>
        <w:rPr>
          <w:color w:val="000000"/>
          <w:sz w:val="24"/>
          <w:szCs w:val="24"/>
          <w:lang w:val="en-GB" w:eastAsia="en-GB"/>
        </w:rPr>
      </w:pPr>
    </w:p>
    <w:p>
      <w:pPr>
        <w:spacing w:line="480" w:lineRule="auto"/>
        <w:jc w:val="both"/>
        <w:rPr>
          <w:b/>
          <w:bCs/>
          <w:color w:val="000000"/>
          <w:sz w:val="28"/>
          <w:szCs w:val="28"/>
          <w:lang w:val="en-IN"/>
        </w:rPr>
      </w:pPr>
      <w:r>
        <w:rPr>
          <w:b/>
          <w:bCs/>
          <w:color w:val="000000"/>
          <w:sz w:val="28"/>
          <w:szCs w:val="28"/>
          <w:lang w:val="en-GB" w:eastAsia="en-GB"/>
        </w:rPr>
        <w:t>3</w:t>
      </w:r>
      <w:r>
        <w:rPr>
          <w:color w:val="000000"/>
          <w:sz w:val="28"/>
          <w:szCs w:val="28"/>
          <w:lang w:val="en-GB" w:eastAsia="en-GB"/>
        </w:rPr>
        <w:t xml:space="preserve">. </w:t>
      </w:r>
      <w:r>
        <w:rPr>
          <w:b/>
          <w:bCs/>
          <w:color w:val="000000"/>
          <w:sz w:val="28"/>
          <w:szCs w:val="28"/>
          <w:lang w:val="en-IN"/>
        </w:rPr>
        <w:t>Application Framework:</w:t>
      </w:r>
    </w:p>
    <w:p>
      <w:pPr>
        <w:widowControl/>
        <w:shd w:val="clear" w:color="auto" w:fill="FFFFFF"/>
        <w:autoSpaceDE/>
        <w:autoSpaceDN/>
        <w:spacing w:line="360" w:lineRule="auto"/>
        <w:jc w:val="both"/>
        <w:rPr>
          <w:color w:val="000000"/>
          <w:sz w:val="24"/>
          <w:szCs w:val="24"/>
          <w:lang w:val="en-IN" w:eastAsia="en-GB"/>
        </w:rPr>
      </w:pPr>
      <w:r>
        <w:rPr>
          <w:color w:val="000000"/>
          <w:sz w:val="24"/>
          <w:szCs w:val="24"/>
          <w:lang w:val="en-IN" w:eastAsia="en-GB"/>
        </w:rPr>
        <w:t>The Android Application Framework comprises a rich set of APIs and libraries that enable developers to build interactive and feature-rich applications for Android devices. This framework provides components for user interface design, multimedia playback, data storage, network communication, and more, empowering developers to create diverse and engaging user experiences.</w:t>
      </w:r>
    </w:p>
    <w:p>
      <w:pPr>
        <w:widowControl/>
        <w:shd w:val="clear" w:color="auto" w:fill="FFFFFF"/>
        <w:autoSpaceDE/>
        <w:autoSpaceDN/>
        <w:spacing w:line="360" w:lineRule="auto"/>
        <w:jc w:val="both"/>
        <w:rPr>
          <w:color w:val="000000"/>
          <w:sz w:val="24"/>
          <w:szCs w:val="24"/>
          <w:lang w:val="en-IN" w:eastAsia="en-GB"/>
        </w:rPr>
      </w:pPr>
    </w:p>
    <w:p>
      <w:pPr>
        <w:widowControl/>
        <w:numPr>
          <w:ilvl w:val="2"/>
          <w:numId w:val="9"/>
        </w:numPr>
        <w:shd w:val="clear" w:color="auto" w:fill="FFFFFF"/>
        <w:tabs>
          <w:tab w:val="left" w:pos="360"/>
          <w:tab w:val="clear" w:pos="2160"/>
        </w:tabs>
        <w:autoSpaceDE/>
        <w:autoSpaceDN/>
        <w:spacing w:line="360" w:lineRule="auto"/>
        <w:ind w:left="360"/>
        <w:jc w:val="both"/>
        <w:rPr>
          <w:sz w:val="24"/>
          <w:szCs w:val="24"/>
          <w:lang w:val="en-IN" w:eastAsia="en-GB"/>
        </w:rPr>
      </w:pPr>
      <w:r>
        <w:rPr>
          <w:b/>
          <w:bCs/>
          <w:sz w:val="24"/>
          <w:szCs w:val="24"/>
          <w:lang w:val="en-IN" w:eastAsia="en-GB"/>
        </w:rPr>
        <w:t>User Interface Toolkit:</w:t>
      </w:r>
      <w:r>
        <w:rPr>
          <w:sz w:val="24"/>
          <w:szCs w:val="24"/>
          <w:lang w:val="en-IN" w:eastAsia="en-GB"/>
        </w:rPr>
        <w:t xml:space="preserve"> A collection of APIs and widgets for creating intuitive and visually appealing user interfaces, supporting layouts, views, animations, and themes.</w:t>
      </w:r>
    </w:p>
    <w:p>
      <w:pPr>
        <w:widowControl/>
        <w:numPr>
          <w:ilvl w:val="2"/>
          <w:numId w:val="9"/>
        </w:numPr>
        <w:shd w:val="clear" w:color="auto" w:fill="FFFFFF"/>
        <w:tabs>
          <w:tab w:val="left" w:pos="360"/>
          <w:tab w:val="clear" w:pos="2160"/>
        </w:tabs>
        <w:autoSpaceDE/>
        <w:autoSpaceDN/>
        <w:spacing w:line="360" w:lineRule="auto"/>
        <w:ind w:left="360"/>
        <w:jc w:val="both"/>
        <w:rPr>
          <w:sz w:val="24"/>
          <w:szCs w:val="24"/>
          <w:lang w:val="en-IN" w:eastAsia="en-GB"/>
        </w:rPr>
      </w:pPr>
      <w:r>
        <w:rPr>
          <w:b/>
          <w:bCs/>
          <w:sz w:val="24"/>
          <w:szCs w:val="24"/>
          <w:lang w:val="en-IN" w:eastAsia="en-GB"/>
        </w:rPr>
        <w:t>Content Providers:</w:t>
      </w:r>
      <w:r>
        <w:rPr>
          <w:sz w:val="24"/>
          <w:szCs w:val="24"/>
          <w:lang w:val="en-IN" w:eastAsia="en-GB"/>
        </w:rPr>
        <w:t xml:space="preserve"> Abstraction layer for accessing and manipulating data stored on the device or shared between applications, facilitating seamless data sharing and integration.</w:t>
      </w:r>
    </w:p>
    <w:p>
      <w:pPr>
        <w:widowControl/>
        <w:numPr>
          <w:ilvl w:val="2"/>
          <w:numId w:val="9"/>
        </w:numPr>
        <w:shd w:val="clear" w:color="auto" w:fill="FFFFFF"/>
        <w:tabs>
          <w:tab w:val="left" w:pos="360"/>
          <w:tab w:val="clear" w:pos="2160"/>
        </w:tabs>
        <w:autoSpaceDE/>
        <w:autoSpaceDN/>
        <w:spacing w:line="360" w:lineRule="auto"/>
        <w:ind w:left="360"/>
        <w:jc w:val="both"/>
        <w:rPr>
          <w:sz w:val="24"/>
          <w:szCs w:val="24"/>
          <w:lang w:val="en-IN" w:eastAsia="en-GB"/>
        </w:rPr>
      </w:pPr>
      <w:r>
        <w:rPr>
          <w:b/>
          <w:bCs/>
          <w:sz w:val="24"/>
          <w:szCs w:val="24"/>
          <w:lang w:val="en-IN" w:eastAsia="en-GB"/>
        </w:rPr>
        <w:t>Notification Manager:</w:t>
      </w:r>
      <w:r>
        <w:rPr>
          <w:sz w:val="24"/>
          <w:szCs w:val="24"/>
          <w:lang w:val="en-IN" w:eastAsia="en-GB"/>
        </w:rPr>
        <w:t xml:space="preserve"> System service for managing notifications and alerts, providing users with timely updates and information from installed applications.</w:t>
      </w:r>
    </w:p>
    <w:p>
      <w:pPr>
        <w:widowControl/>
        <w:shd w:val="clear" w:color="auto" w:fill="FFFFFF"/>
        <w:autoSpaceDE/>
        <w:autoSpaceDN/>
        <w:spacing w:line="360" w:lineRule="auto"/>
        <w:ind w:left="360"/>
        <w:jc w:val="both"/>
        <w:rPr>
          <w:sz w:val="24"/>
          <w:szCs w:val="24"/>
          <w:lang w:val="en-IN" w:eastAsia="en-GB"/>
        </w:rPr>
      </w:pPr>
    </w:p>
    <w:p>
      <w:pPr>
        <w:widowControl/>
        <w:shd w:val="clear" w:color="auto" w:fill="FFFFFF"/>
        <w:autoSpaceDE/>
        <w:autoSpaceDN/>
        <w:spacing w:line="360" w:lineRule="auto"/>
        <w:ind w:left="2160"/>
        <w:jc w:val="both"/>
        <w:rPr>
          <w:sz w:val="24"/>
          <w:szCs w:val="24"/>
          <w:lang w:val="en-IN" w:eastAsia="en-GB"/>
        </w:rPr>
      </w:pPr>
    </w:p>
    <w:p>
      <w:pPr>
        <w:widowControl/>
        <w:shd w:val="clear" w:color="auto" w:fill="FFFFFF"/>
        <w:autoSpaceDE/>
        <w:autoSpaceDN/>
        <w:spacing w:line="360" w:lineRule="auto"/>
        <w:ind w:left="2160"/>
        <w:jc w:val="both"/>
        <w:rPr>
          <w:sz w:val="24"/>
          <w:szCs w:val="24"/>
          <w:lang w:val="en-IN" w:eastAsia="en-GB"/>
        </w:rPr>
      </w:pPr>
    </w:p>
    <w:p>
      <w:pPr>
        <w:widowControl/>
        <w:shd w:val="clear" w:color="auto" w:fill="FFFFFF"/>
        <w:autoSpaceDE/>
        <w:autoSpaceDN/>
        <w:spacing w:line="360" w:lineRule="auto"/>
        <w:ind w:left="2160"/>
        <w:jc w:val="both"/>
        <w:rPr>
          <w:sz w:val="24"/>
          <w:szCs w:val="24"/>
          <w:lang w:val="en-IN" w:eastAsia="en-GB"/>
        </w:rPr>
      </w:pPr>
    </w:p>
    <w:p>
      <w:pPr>
        <w:pStyle w:val="14"/>
        <w:widowControl/>
        <w:numPr>
          <w:ilvl w:val="0"/>
          <w:numId w:val="6"/>
        </w:numPr>
        <w:shd w:val="clear" w:color="auto" w:fill="FFFFFF"/>
        <w:autoSpaceDE/>
        <w:autoSpaceDN/>
        <w:spacing w:line="360" w:lineRule="auto"/>
        <w:jc w:val="both"/>
        <w:rPr>
          <w:sz w:val="24"/>
          <w:szCs w:val="24"/>
          <w:lang w:val="en-IN" w:eastAsia="en-GB"/>
        </w:rPr>
      </w:pPr>
      <w:r>
        <w:rPr>
          <w:b/>
          <w:bCs/>
          <w:sz w:val="24"/>
          <w:szCs w:val="24"/>
          <w:lang w:val="en-IN" w:eastAsia="en-GB"/>
        </w:rPr>
        <w:t>Security Features:</w:t>
      </w:r>
    </w:p>
    <w:p>
      <w:pPr>
        <w:widowControl/>
        <w:shd w:val="clear" w:color="auto" w:fill="FFFFFF"/>
        <w:autoSpaceDE/>
        <w:autoSpaceDN/>
        <w:spacing w:line="360" w:lineRule="auto"/>
        <w:ind w:left="220"/>
        <w:jc w:val="both"/>
        <w:rPr>
          <w:sz w:val="24"/>
          <w:szCs w:val="24"/>
          <w:lang w:val="en-IN" w:eastAsia="en-GB"/>
        </w:rPr>
      </w:pPr>
      <w:r>
        <w:rPr>
          <w:sz w:val="24"/>
          <w:szCs w:val="24"/>
          <w:lang w:val="en-IN" w:eastAsia="en-GB"/>
        </w:rPr>
        <w:t>Security is a paramount concern in AOSP, with multiple layers of protection implemented to safeguard user data and privacy. Important security features include:</w:t>
      </w:r>
    </w:p>
    <w:p>
      <w:pPr>
        <w:widowControl/>
        <w:numPr>
          <w:ilvl w:val="2"/>
          <w:numId w:val="6"/>
        </w:numPr>
        <w:shd w:val="clear" w:color="auto" w:fill="FFFFFF"/>
        <w:tabs>
          <w:tab w:val="left" w:pos="1122"/>
        </w:tabs>
        <w:autoSpaceDE/>
        <w:autoSpaceDN/>
        <w:spacing w:line="360" w:lineRule="auto"/>
        <w:ind w:left="456"/>
        <w:jc w:val="both"/>
        <w:rPr>
          <w:sz w:val="24"/>
          <w:szCs w:val="24"/>
          <w:lang w:val="en-IN" w:eastAsia="en-GB"/>
        </w:rPr>
      </w:pPr>
      <w:r>
        <w:rPr>
          <w:b/>
          <w:bCs/>
          <w:sz w:val="24"/>
          <w:szCs w:val="24"/>
          <w:lang w:val="en-IN" w:eastAsia="en-GB"/>
        </w:rPr>
        <w:t>Application Sandboxing:</w:t>
      </w:r>
      <w:r>
        <w:rPr>
          <w:sz w:val="24"/>
          <w:szCs w:val="24"/>
          <w:lang w:val="en-IN" w:eastAsia="en-GB"/>
        </w:rPr>
        <w:t xml:space="preserve"> Isolating applications from each other and the underlying system to prevent unauthorized access to sensitive resources and data.</w:t>
      </w:r>
    </w:p>
    <w:p>
      <w:pPr>
        <w:widowControl/>
        <w:numPr>
          <w:ilvl w:val="2"/>
          <w:numId w:val="6"/>
        </w:numPr>
        <w:shd w:val="clear" w:color="auto" w:fill="FFFFFF"/>
        <w:tabs>
          <w:tab w:val="left" w:pos="1122"/>
        </w:tabs>
        <w:autoSpaceDE/>
        <w:autoSpaceDN/>
        <w:spacing w:line="360" w:lineRule="auto"/>
        <w:ind w:left="456"/>
        <w:jc w:val="both"/>
        <w:rPr>
          <w:sz w:val="24"/>
          <w:szCs w:val="24"/>
          <w:lang w:val="en-IN" w:eastAsia="en-GB"/>
        </w:rPr>
      </w:pPr>
      <w:r>
        <w:rPr>
          <w:b/>
          <w:bCs/>
          <w:sz w:val="24"/>
          <w:szCs w:val="24"/>
          <w:lang w:val="en-IN" w:eastAsia="en-GB"/>
        </w:rPr>
        <w:t>Permissions Framework:</w:t>
      </w:r>
      <w:r>
        <w:rPr>
          <w:sz w:val="24"/>
          <w:szCs w:val="24"/>
          <w:lang w:val="en-IN" w:eastAsia="en-GB"/>
        </w:rPr>
        <w:t xml:space="preserve"> Granting applications access to specific device features and data based on user consent and predefined permissions, ensuring fine-grained control over app behavior.</w:t>
      </w:r>
    </w:p>
    <w:p>
      <w:pPr>
        <w:widowControl/>
        <w:numPr>
          <w:ilvl w:val="2"/>
          <w:numId w:val="6"/>
        </w:numPr>
        <w:shd w:val="clear" w:color="auto" w:fill="FFFFFF"/>
        <w:autoSpaceDE/>
        <w:autoSpaceDN/>
        <w:spacing w:line="360" w:lineRule="auto"/>
        <w:ind w:left="456"/>
        <w:jc w:val="both"/>
        <w:rPr>
          <w:sz w:val="24"/>
          <w:szCs w:val="24"/>
          <w:lang w:val="en-IN" w:eastAsia="en-GB"/>
        </w:rPr>
      </w:pPr>
      <w:r>
        <w:rPr>
          <w:b/>
          <w:bCs/>
          <w:sz w:val="24"/>
          <w:szCs w:val="24"/>
          <w:lang w:val="en-IN" w:eastAsia="en-GB"/>
        </w:rPr>
        <w:t>Secure Boot:</w:t>
      </w:r>
      <w:r>
        <w:rPr>
          <w:sz w:val="24"/>
          <w:szCs w:val="24"/>
          <w:lang w:val="en-IN" w:eastAsia="en-GB"/>
        </w:rPr>
        <w:t xml:space="preserve"> Verifying the integrity of the boot process and system software to prevent tampering and unauthorized modifications, enhancing the overall security posture of the device.</w:t>
      </w:r>
    </w:p>
    <w:p>
      <w:pPr>
        <w:widowControl/>
        <w:shd w:val="clear" w:color="auto" w:fill="FFFFFF"/>
        <w:autoSpaceDE/>
        <w:autoSpaceDN/>
        <w:spacing w:line="360" w:lineRule="auto"/>
        <w:ind w:left="1122"/>
        <w:jc w:val="both"/>
        <w:rPr>
          <w:sz w:val="24"/>
          <w:szCs w:val="24"/>
          <w:lang w:val="en-IN" w:eastAsia="en-GB"/>
        </w:rPr>
      </w:pPr>
    </w:p>
    <w:p>
      <w:pPr>
        <w:widowControl/>
        <w:numPr>
          <w:ilvl w:val="0"/>
          <w:numId w:val="6"/>
        </w:numPr>
        <w:shd w:val="clear" w:color="auto" w:fill="FFFFFF"/>
        <w:tabs>
          <w:tab w:val="left" w:pos="720"/>
        </w:tabs>
        <w:autoSpaceDE/>
        <w:autoSpaceDN/>
        <w:spacing w:line="360" w:lineRule="auto"/>
        <w:jc w:val="both"/>
        <w:rPr>
          <w:sz w:val="24"/>
          <w:szCs w:val="24"/>
          <w:lang w:val="en-IN" w:eastAsia="en-GB"/>
        </w:rPr>
      </w:pPr>
      <w:r>
        <w:rPr>
          <w:b/>
          <w:bCs/>
          <w:sz w:val="24"/>
          <w:szCs w:val="24"/>
          <w:lang w:val="en-IN" w:eastAsia="en-GB"/>
        </w:rPr>
        <w:t>Device Abstraction Layer (HAL):</w:t>
      </w:r>
    </w:p>
    <w:p>
      <w:pPr>
        <w:widowControl/>
        <w:shd w:val="clear" w:color="auto" w:fill="FFFFFF"/>
        <w:autoSpaceDE/>
        <w:autoSpaceDN/>
        <w:spacing w:line="360" w:lineRule="auto"/>
        <w:ind w:left="220"/>
        <w:jc w:val="both"/>
        <w:rPr>
          <w:sz w:val="24"/>
          <w:szCs w:val="24"/>
          <w:lang w:val="en-IN" w:eastAsia="en-GB"/>
        </w:rPr>
      </w:pPr>
      <w:r>
        <w:rPr>
          <w:sz w:val="24"/>
          <w:szCs w:val="24"/>
          <w:lang w:val="en-IN" w:eastAsia="en-GB"/>
        </w:rPr>
        <w:t>The Device Abstraction Layer (HAL) provides a standardized interface for interacting with hardware components on Android devices. This layer abstracts hardware-specific details and exposes a uniform API for device manufacturers and developers, facilitating hardware compatibility and interoperability across different device models and manufacturers.</w:t>
      </w:r>
    </w:p>
    <w:p>
      <w:pPr>
        <w:widowControl/>
        <w:shd w:val="clear" w:color="auto" w:fill="FFFFFF"/>
        <w:autoSpaceDE/>
        <w:autoSpaceDN/>
        <w:spacing w:line="360" w:lineRule="auto"/>
        <w:ind w:left="220"/>
        <w:jc w:val="both"/>
        <w:rPr>
          <w:sz w:val="24"/>
          <w:szCs w:val="24"/>
          <w:lang w:val="en-IN" w:eastAsia="en-GB"/>
        </w:rPr>
      </w:pPr>
    </w:p>
    <w:p>
      <w:pPr>
        <w:widowControl/>
        <w:numPr>
          <w:ilvl w:val="0"/>
          <w:numId w:val="6"/>
        </w:numPr>
        <w:shd w:val="clear" w:color="auto" w:fill="FFFFFF"/>
        <w:tabs>
          <w:tab w:val="left" w:pos="720"/>
        </w:tabs>
        <w:autoSpaceDE/>
        <w:autoSpaceDN/>
        <w:spacing w:line="360" w:lineRule="auto"/>
        <w:jc w:val="both"/>
        <w:rPr>
          <w:sz w:val="24"/>
          <w:szCs w:val="24"/>
          <w:lang w:val="en-IN" w:eastAsia="en-GB"/>
        </w:rPr>
      </w:pPr>
      <w:r>
        <w:rPr>
          <w:b/>
          <w:bCs/>
          <w:sz w:val="24"/>
          <w:szCs w:val="24"/>
          <w:lang w:val="en-IN" w:eastAsia="en-GB"/>
        </w:rPr>
        <w:t>Updates and Enhancements:</w:t>
      </w:r>
    </w:p>
    <w:p>
      <w:pPr>
        <w:widowControl/>
        <w:shd w:val="clear" w:color="auto" w:fill="FFFFFF"/>
        <w:autoSpaceDE/>
        <w:autoSpaceDN/>
        <w:spacing w:line="360" w:lineRule="auto"/>
        <w:ind w:left="220"/>
        <w:jc w:val="both"/>
        <w:rPr>
          <w:sz w:val="24"/>
          <w:szCs w:val="24"/>
          <w:lang w:val="en-IN" w:eastAsia="en-GB"/>
        </w:rPr>
      </w:pPr>
      <w:r>
        <w:rPr>
          <w:sz w:val="24"/>
          <w:szCs w:val="24"/>
          <w:lang w:val="en-IN" w:eastAsia="en-GB"/>
        </w:rPr>
        <w:t>AOSP undergoes continuous development and improvement, with updates and enhancements introduced regularly to address security vulnerabilities, enhance system stability, and introduce new features. Updates are typically delivered over-the-air (OTA) or through manual installation, ensuring that Android devices remain up-to-date with the latest advancements and user expectations.</w:t>
      </w:r>
    </w:p>
    <w:p>
      <w:pPr>
        <w:widowControl/>
        <w:shd w:val="clear" w:color="auto" w:fill="FFFFFF"/>
        <w:autoSpaceDE/>
        <w:autoSpaceDN/>
        <w:spacing w:line="360" w:lineRule="auto"/>
        <w:ind w:left="220"/>
        <w:jc w:val="both"/>
        <w:rPr>
          <w:sz w:val="24"/>
          <w:szCs w:val="24"/>
          <w:lang w:val="en-IN" w:eastAsia="en-GB"/>
        </w:rPr>
      </w:pPr>
    </w:p>
    <w:p>
      <w:pPr>
        <w:widowControl/>
        <w:numPr>
          <w:ilvl w:val="0"/>
          <w:numId w:val="6"/>
        </w:numPr>
        <w:shd w:val="clear" w:color="auto" w:fill="FFFFFF"/>
        <w:tabs>
          <w:tab w:val="left" w:pos="720"/>
        </w:tabs>
        <w:autoSpaceDE/>
        <w:autoSpaceDN/>
        <w:spacing w:line="360" w:lineRule="auto"/>
        <w:jc w:val="both"/>
        <w:rPr>
          <w:sz w:val="24"/>
          <w:szCs w:val="24"/>
          <w:lang w:val="en-IN" w:eastAsia="en-GB"/>
        </w:rPr>
      </w:pPr>
      <w:r>
        <w:rPr>
          <w:b/>
          <w:bCs/>
          <w:sz w:val="24"/>
          <w:szCs w:val="24"/>
          <w:lang w:val="en-IN" w:eastAsia="en-GB"/>
        </w:rPr>
        <w:t>Community Contributions:</w:t>
      </w:r>
    </w:p>
    <w:p>
      <w:pPr>
        <w:widowControl/>
        <w:shd w:val="clear" w:color="auto" w:fill="FFFFFF"/>
        <w:autoSpaceDE/>
        <w:autoSpaceDN/>
        <w:spacing w:line="360" w:lineRule="auto"/>
        <w:ind w:left="220"/>
        <w:jc w:val="both"/>
        <w:rPr>
          <w:sz w:val="24"/>
          <w:szCs w:val="24"/>
          <w:lang w:val="en-IN" w:eastAsia="en-GB"/>
        </w:rPr>
      </w:pPr>
      <w:r>
        <w:rPr>
          <w:sz w:val="24"/>
          <w:szCs w:val="24"/>
          <w:lang w:val="en-IN" w:eastAsia="en-GB"/>
        </w:rPr>
        <w:t>AOSP benefits from contributions from a diverse and vibrant community of developers, device manufacturers, and enthusiasts. Community contributions encompass code contributions, bug fixes, feature requests, and documentation updates, driving the evolution and innovation of the Android platform. Community involvement fosters collaboration, knowledge sharing, and collective problem-solving, ensuring the continued success and relevance of AOSP in the ever-changing landscape of mobile technology.</w:t>
      </w:r>
    </w:p>
    <w:p>
      <w:pPr>
        <w:widowControl/>
        <w:shd w:val="clear" w:color="auto" w:fill="FFFFFF"/>
        <w:autoSpaceDE/>
        <w:autoSpaceDN/>
        <w:spacing w:line="360" w:lineRule="auto"/>
        <w:ind w:left="220"/>
        <w:jc w:val="both"/>
        <w:rPr>
          <w:sz w:val="24"/>
          <w:szCs w:val="24"/>
          <w:lang w:val="en-IN" w:eastAsia="en-GB"/>
        </w:rPr>
      </w:pPr>
    </w:p>
    <w:p>
      <w:pPr>
        <w:widowControl/>
        <w:shd w:val="clear" w:color="auto" w:fill="FFFFFF"/>
        <w:autoSpaceDE/>
        <w:autoSpaceDN/>
        <w:spacing w:line="360" w:lineRule="auto"/>
        <w:jc w:val="both"/>
        <w:rPr>
          <w:sz w:val="24"/>
          <w:szCs w:val="24"/>
          <w:lang w:val="en-IN" w:eastAsia="en-GB"/>
        </w:rPr>
      </w:pPr>
      <w:r>
        <w:rPr>
          <w:vanish/>
          <w:sz w:val="24"/>
          <w:szCs w:val="24"/>
          <w:lang w:val="en-IN" w:eastAsia="en-GB"/>
        </w:rPr>
        <w:t>Top of Form</w:t>
      </w:r>
    </w:p>
    <w:p>
      <w:pPr>
        <w:widowControl/>
        <w:shd w:val="clear" w:color="auto" w:fill="FFFFFF"/>
        <w:autoSpaceDE/>
        <w:autoSpaceDN/>
        <w:spacing w:line="360" w:lineRule="auto"/>
        <w:jc w:val="both"/>
        <w:rPr>
          <w:sz w:val="24"/>
          <w:szCs w:val="24"/>
          <w:lang w:val="en-IN" w:eastAsia="en-GB"/>
        </w:rPr>
      </w:pPr>
    </w:p>
    <w:p>
      <w:pPr>
        <w:widowControl/>
        <w:shd w:val="clear" w:color="auto" w:fill="FFFFFF"/>
        <w:autoSpaceDE/>
        <w:autoSpaceDN/>
        <w:spacing w:line="360" w:lineRule="auto"/>
        <w:jc w:val="both"/>
        <w:rPr>
          <w:sz w:val="24"/>
          <w:szCs w:val="24"/>
          <w:lang w:val="en-IN" w:eastAsia="en-GB"/>
        </w:rPr>
      </w:pPr>
    </w:p>
    <w:p>
      <w:pPr>
        <w:widowControl/>
        <w:shd w:val="clear" w:color="auto" w:fill="FFFFFF"/>
        <w:autoSpaceDE/>
        <w:autoSpaceDN/>
        <w:spacing w:line="360" w:lineRule="auto"/>
        <w:jc w:val="both"/>
        <w:rPr>
          <w:vanish/>
          <w:sz w:val="24"/>
          <w:szCs w:val="24"/>
          <w:lang w:val="en-IN" w:eastAsia="en-GB"/>
        </w:rPr>
      </w:pPr>
    </w:p>
    <w:p>
      <w:pPr>
        <w:pStyle w:val="8"/>
        <w:spacing w:before="228"/>
        <w:jc w:val="both"/>
        <w:rPr>
          <w:sz w:val="28"/>
        </w:rPr>
      </w:pPr>
    </w:p>
    <w:p>
      <w:pPr>
        <w:pStyle w:val="4"/>
        <w:spacing w:before="1"/>
        <w:ind w:left="0"/>
        <w:jc w:val="both"/>
      </w:pPr>
    </w:p>
    <w:p>
      <w:pPr>
        <w:pStyle w:val="4"/>
        <w:spacing w:before="1"/>
        <w:ind w:left="0"/>
        <w:jc w:val="both"/>
      </w:pPr>
      <w:r>
        <w:t>Current</w:t>
      </w:r>
      <w:r>
        <w:rPr>
          <w:spacing w:val="-9"/>
        </w:rPr>
        <w:t xml:space="preserve"> </w:t>
      </w:r>
      <w:r>
        <w:rPr>
          <w:spacing w:val="-4"/>
        </w:rPr>
        <w:t>Usage</w:t>
      </w:r>
    </w:p>
    <w:p>
      <w:pPr>
        <w:pStyle w:val="8"/>
        <w:spacing w:line="360" w:lineRule="auto"/>
        <w:jc w:val="both"/>
        <w:rPr>
          <w:b/>
          <w:sz w:val="28"/>
        </w:rPr>
      </w:pPr>
    </w:p>
    <w:p>
      <w:pPr>
        <w:widowControl/>
        <w:autoSpaceDE/>
        <w:autoSpaceDN/>
        <w:spacing w:line="360" w:lineRule="auto"/>
        <w:jc w:val="both"/>
        <w:rPr>
          <w:color w:val="000000"/>
          <w:sz w:val="24"/>
          <w:szCs w:val="24"/>
          <w:lang w:eastAsia="en-GB"/>
        </w:rPr>
      </w:pPr>
      <w:r>
        <w:rPr>
          <w:color w:val="000000"/>
          <w:sz w:val="24"/>
          <w:szCs w:val="24"/>
          <w:lang w:eastAsia="en-GB"/>
        </w:rPr>
        <w:t>A list of notable organizations and products known to be using the Android Open Source Project (AOSP) as of the last update:</w:t>
      </w:r>
    </w:p>
    <w:p>
      <w:pPr>
        <w:widowControl/>
        <w:autoSpaceDE/>
        <w:autoSpaceDN/>
        <w:spacing w:line="360" w:lineRule="auto"/>
        <w:jc w:val="both"/>
        <w:rPr>
          <w:sz w:val="24"/>
          <w:szCs w:val="24"/>
          <w:lang w:val="en-GB" w:eastAsia="en-GB"/>
        </w:rPr>
      </w:pPr>
    </w:p>
    <w:p>
      <w:pPr>
        <w:spacing w:line="360" w:lineRule="auto"/>
        <w:jc w:val="both"/>
        <w:rPr>
          <w:color w:val="000000"/>
          <w:sz w:val="24"/>
          <w:szCs w:val="24"/>
          <w:lang w:val="en-IN"/>
        </w:rPr>
      </w:pPr>
      <w:r>
        <w:rPr>
          <w:b/>
          <w:bCs/>
          <w:color w:val="000000"/>
          <w:sz w:val="24"/>
          <w:szCs w:val="24"/>
          <w:lang w:val="en-GB" w:eastAsia="en-GB"/>
        </w:rPr>
        <w:t>1.</w:t>
      </w:r>
      <w:r>
        <w:rPr>
          <w:color w:val="000000"/>
          <w:sz w:val="24"/>
          <w:szCs w:val="24"/>
          <w:lang w:val="en-GB" w:eastAsia="en-GB"/>
        </w:rPr>
        <w:t xml:space="preserve"> </w:t>
      </w:r>
      <w:r>
        <w:rPr>
          <w:b/>
          <w:bCs/>
          <w:color w:val="000000"/>
          <w:sz w:val="24"/>
          <w:szCs w:val="24"/>
          <w:lang w:val="en-IN"/>
        </w:rPr>
        <w:t>Google</w:t>
      </w:r>
      <w:r>
        <w:rPr>
          <w:color w:val="000000"/>
          <w:sz w:val="24"/>
          <w:szCs w:val="24"/>
          <w:lang w:val="en-IN"/>
        </w:rPr>
        <w:t>: Google, the organization behind the development of AOSP, utilizes it as the foundation for the Android operating system across a wide range of devices, including smartphones, tablets, wearables, and automotive systems. Google integrates AOSP with proprietary components and services to deliver the Android experience to users worldwide.</w:t>
      </w:r>
    </w:p>
    <w:p>
      <w:pPr>
        <w:widowControl/>
        <w:autoSpaceDE/>
        <w:autoSpaceDN/>
        <w:spacing w:line="360" w:lineRule="auto"/>
        <w:jc w:val="both"/>
        <w:rPr>
          <w:sz w:val="24"/>
          <w:szCs w:val="24"/>
          <w:lang w:val="en-GB" w:eastAsia="en-GB"/>
        </w:rPr>
      </w:pPr>
    </w:p>
    <w:p>
      <w:pPr>
        <w:spacing w:line="360" w:lineRule="auto"/>
        <w:jc w:val="both"/>
        <w:rPr>
          <w:color w:val="000000"/>
          <w:lang w:val="en-IN"/>
        </w:rPr>
      </w:pPr>
      <w:r>
        <w:rPr>
          <w:b/>
          <w:bCs/>
          <w:color w:val="000000"/>
          <w:sz w:val="24"/>
          <w:szCs w:val="24"/>
          <w:lang w:val="en-GB" w:eastAsia="en-GB"/>
        </w:rPr>
        <w:t xml:space="preserve">2. </w:t>
      </w:r>
      <w:r>
        <w:rPr>
          <w:b/>
          <w:bCs/>
          <w:color w:val="000000"/>
          <w:sz w:val="24"/>
          <w:szCs w:val="24"/>
          <w:lang w:val="en-IN"/>
        </w:rPr>
        <w:t>Samsung</w:t>
      </w:r>
      <w:r>
        <w:rPr>
          <w:color w:val="000000"/>
          <w:lang w:val="en-IN"/>
        </w:rPr>
        <w:t xml:space="preserve">: </w:t>
      </w:r>
      <w:r>
        <w:rPr>
          <w:color w:val="000000"/>
          <w:sz w:val="24"/>
          <w:szCs w:val="24"/>
          <w:lang w:val="en-IN"/>
        </w:rPr>
        <w:t>Samsung, a leading manufacturer of Android devices, relies on AOSP as the basis for its custom Android firmware. Samsung's Galaxy series of smartphones and tablets run on modified versions of AOSP, incorporating additional features, optimizations, and enhancements tailored to Samsung's hardware and software ecosystem.</w:t>
      </w:r>
    </w:p>
    <w:p>
      <w:pPr>
        <w:widowControl/>
        <w:autoSpaceDE/>
        <w:autoSpaceDN/>
        <w:spacing w:line="360" w:lineRule="auto"/>
        <w:jc w:val="both"/>
        <w:rPr>
          <w:sz w:val="24"/>
          <w:szCs w:val="24"/>
          <w:lang w:val="en-GB" w:eastAsia="en-GB"/>
        </w:rPr>
      </w:pPr>
    </w:p>
    <w:p>
      <w:pPr>
        <w:spacing w:line="360" w:lineRule="auto"/>
        <w:jc w:val="both"/>
        <w:rPr>
          <w:color w:val="000000"/>
          <w:lang w:val="en-IN"/>
        </w:rPr>
      </w:pPr>
      <w:r>
        <w:rPr>
          <w:b/>
          <w:bCs/>
          <w:color w:val="000000"/>
          <w:sz w:val="24"/>
          <w:szCs w:val="24"/>
          <w:lang w:val="en-GB" w:eastAsia="en-GB"/>
        </w:rPr>
        <w:t xml:space="preserve">3. </w:t>
      </w:r>
      <w:r>
        <w:rPr>
          <w:b/>
          <w:bCs/>
          <w:color w:val="000000"/>
          <w:sz w:val="24"/>
          <w:szCs w:val="24"/>
          <w:lang w:val="en-IN"/>
        </w:rPr>
        <w:t>Huawei</w:t>
      </w:r>
      <w:r>
        <w:rPr>
          <w:color w:val="000000"/>
          <w:lang w:val="en-IN"/>
        </w:rPr>
        <w:t xml:space="preserve">: </w:t>
      </w:r>
      <w:r>
        <w:rPr>
          <w:color w:val="000000"/>
          <w:sz w:val="24"/>
          <w:szCs w:val="24"/>
          <w:lang w:val="en-IN"/>
        </w:rPr>
        <w:t>Huawei, another prominent Android device manufacturer, leverages AOSP to develop its EMUI (Emotion UI) custom Android skin. EMUI powers Huawei's smartphones and tablets, offering a unique user experience with advanced features and optimizations designed to complement Huawei's hardware lineup.</w:t>
      </w:r>
    </w:p>
    <w:p>
      <w:pPr>
        <w:widowControl/>
        <w:autoSpaceDE/>
        <w:autoSpaceDN/>
        <w:spacing w:line="360" w:lineRule="auto"/>
        <w:jc w:val="both"/>
        <w:rPr>
          <w:sz w:val="24"/>
          <w:szCs w:val="24"/>
          <w:lang w:val="en-GB" w:eastAsia="en-GB"/>
        </w:rPr>
      </w:pPr>
    </w:p>
    <w:p>
      <w:pPr>
        <w:spacing w:line="360" w:lineRule="auto"/>
        <w:jc w:val="both"/>
        <w:rPr>
          <w:color w:val="000000"/>
          <w:sz w:val="24"/>
          <w:szCs w:val="24"/>
          <w:lang w:val="en-IN"/>
        </w:rPr>
      </w:pPr>
      <w:r>
        <w:rPr>
          <w:b/>
          <w:bCs/>
          <w:color w:val="000000"/>
          <w:sz w:val="24"/>
          <w:szCs w:val="24"/>
          <w:lang w:val="en-GB" w:eastAsia="en-GB"/>
        </w:rPr>
        <w:t xml:space="preserve">4. </w:t>
      </w:r>
      <w:r>
        <w:rPr>
          <w:b/>
          <w:bCs/>
          <w:color w:val="000000"/>
          <w:sz w:val="24"/>
          <w:szCs w:val="24"/>
          <w:lang w:val="en-IN"/>
        </w:rPr>
        <w:t>Xiaomi</w:t>
      </w:r>
      <w:r>
        <w:rPr>
          <w:color w:val="000000"/>
          <w:lang w:val="en-IN"/>
        </w:rPr>
        <w:t xml:space="preserve">: </w:t>
      </w:r>
      <w:r>
        <w:rPr>
          <w:color w:val="000000"/>
          <w:sz w:val="24"/>
          <w:szCs w:val="24"/>
          <w:lang w:val="en-IN"/>
        </w:rPr>
        <w:t>Xiaomi, known for its affordable yet feature-rich Android devices, uses AOSP as the foundation for its MIUI (MI User Interface) custom Android ROM. MIUI adds a layer of customization and personalization to AOSP, offering Xiaomi users a highly customizable and user-friendly software experience.</w:t>
      </w:r>
    </w:p>
    <w:p>
      <w:pPr>
        <w:widowControl/>
        <w:autoSpaceDE/>
        <w:autoSpaceDN/>
        <w:spacing w:line="360" w:lineRule="auto"/>
        <w:jc w:val="both"/>
        <w:rPr>
          <w:sz w:val="24"/>
          <w:szCs w:val="24"/>
          <w:lang w:val="en-GB" w:eastAsia="en-GB"/>
        </w:rPr>
      </w:pPr>
    </w:p>
    <w:p>
      <w:pPr>
        <w:spacing w:line="360" w:lineRule="auto"/>
        <w:jc w:val="both"/>
        <w:rPr>
          <w:lang w:val="en-IN"/>
        </w:rPr>
      </w:pPr>
      <w:r>
        <w:rPr>
          <w:b/>
          <w:bCs/>
          <w:sz w:val="24"/>
          <w:szCs w:val="24"/>
          <w:lang w:val="en-GB" w:eastAsia="en-GB"/>
        </w:rPr>
        <w:t>5.</w:t>
      </w:r>
      <w:r>
        <w:rPr>
          <w:rFonts w:ascii="Segoe UI" w:hAnsi="Segoe UI" w:cs="Segoe UI"/>
          <w:b/>
          <w:bCs/>
          <w:color w:val="0D0D0D"/>
          <w:bdr w:val="single" w:color="E3E3E3" w:sz="2" w:space="0"/>
          <w:lang w:val="en-IN" w:eastAsia="en-IN"/>
        </w:rPr>
        <w:t xml:space="preserve"> </w:t>
      </w:r>
      <w:r>
        <w:rPr>
          <w:b/>
          <w:bCs/>
          <w:sz w:val="24"/>
          <w:szCs w:val="24"/>
          <w:lang w:val="en-IN"/>
        </w:rPr>
        <w:t>Custom ROM Communities:</w:t>
      </w:r>
      <w:r>
        <w:rPr>
          <w:sz w:val="24"/>
          <w:szCs w:val="24"/>
          <w:lang w:val="en-IN"/>
        </w:rPr>
        <w:t xml:space="preserve"> Various custom ROM communities, such as XDA Developers and Android Open Kang Project (AOKP), utilize AOSP as the basis for their custom Android firmware. These communities provide enthusiasts and power users with the opportunity to customize and enhance their Android devices with unique features, performance optimizations, and the latest Android updates beyond what is offered by device manufacturers.</w:t>
      </w:r>
    </w:p>
    <w:p>
      <w:pPr>
        <w:widowControl/>
        <w:autoSpaceDE/>
        <w:autoSpaceDN/>
        <w:spacing w:line="360" w:lineRule="auto"/>
        <w:jc w:val="both"/>
        <w:rPr>
          <w:sz w:val="24"/>
          <w:szCs w:val="24"/>
          <w:lang w:val="en-GB" w:eastAsia="en-GB"/>
        </w:rPr>
      </w:pPr>
    </w:p>
    <w:p>
      <w:pPr>
        <w:widowControl/>
        <w:autoSpaceDE/>
        <w:autoSpaceDN/>
        <w:spacing w:line="360" w:lineRule="auto"/>
        <w:jc w:val="both"/>
        <w:rPr>
          <w:sz w:val="24"/>
          <w:szCs w:val="24"/>
          <w:lang w:val="en-GB" w:eastAsia="en-GB"/>
        </w:rPr>
      </w:pPr>
    </w:p>
    <w:p>
      <w:pPr>
        <w:widowControl/>
        <w:autoSpaceDE/>
        <w:autoSpaceDN/>
        <w:spacing w:line="360" w:lineRule="auto"/>
        <w:jc w:val="both"/>
        <w:rPr>
          <w:sz w:val="24"/>
          <w:szCs w:val="24"/>
          <w:lang w:val="en-GB" w:eastAsia="en-GB"/>
        </w:rPr>
      </w:pPr>
    </w:p>
    <w:p>
      <w:pPr>
        <w:widowControl/>
        <w:autoSpaceDE/>
        <w:autoSpaceDN/>
        <w:spacing w:line="360" w:lineRule="auto"/>
        <w:jc w:val="both"/>
        <w:rPr>
          <w:sz w:val="24"/>
          <w:szCs w:val="24"/>
          <w:lang w:val="en-GB" w:eastAsia="en-GB"/>
        </w:rPr>
      </w:pPr>
    </w:p>
    <w:p>
      <w:pPr>
        <w:pStyle w:val="3"/>
        <w:spacing w:before="1"/>
        <w:jc w:val="both"/>
      </w:pPr>
    </w:p>
    <w:p>
      <w:pPr>
        <w:pStyle w:val="3"/>
        <w:spacing w:before="1"/>
        <w:jc w:val="both"/>
      </w:pPr>
      <w:r>
        <w:t>Technical Details</w:t>
      </w:r>
    </w:p>
    <w:p>
      <w:pPr>
        <w:pStyle w:val="3"/>
        <w:spacing w:before="1"/>
        <w:jc w:val="both"/>
      </w:pPr>
    </w:p>
    <w:p>
      <w:pPr>
        <w:widowControl/>
        <w:autoSpaceDE/>
        <w:autoSpaceDN/>
        <w:jc w:val="both"/>
        <w:rPr>
          <w:sz w:val="24"/>
          <w:szCs w:val="24"/>
          <w:lang w:val="en-GB" w:eastAsia="en-GB"/>
        </w:rPr>
      </w:pPr>
    </w:p>
    <w:p>
      <w:pPr>
        <w:pStyle w:val="14"/>
        <w:widowControl/>
        <w:numPr>
          <w:ilvl w:val="0"/>
          <w:numId w:val="10"/>
        </w:numPr>
        <w:autoSpaceDE/>
        <w:autoSpaceDN/>
        <w:spacing w:line="480" w:lineRule="auto"/>
        <w:jc w:val="both"/>
        <w:rPr>
          <w:color w:val="000000"/>
          <w:sz w:val="24"/>
          <w:szCs w:val="24"/>
          <w:lang w:val="en-GB" w:eastAsia="en-GB"/>
        </w:rPr>
      </w:pPr>
      <w:r>
        <w:rPr>
          <w:b/>
          <w:bCs/>
          <w:color w:val="000000"/>
          <w:sz w:val="24"/>
          <w:szCs w:val="24"/>
          <w:lang w:val="en-GB" w:eastAsia="en-GB"/>
        </w:rPr>
        <w:t>Scalability</w:t>
      </w:r>
      <w:r>
        <w:rPr>
          <w:color w:val="000000"/>
          <w:sz w:val="24"/>
          <w:szCs w:val="24"/>
          <w:lang w:val="en-GB" w:eastAsia="en-GB"/>
        </w:rPr>
        <w:t>:</w:t>
      </w:r>
    </w:p>
    <w:p>
      <w:pPr>
        <w:widowControl/>
        <w:numPr>
          <w:ilvl w:val="0"/>
          <w:numId w:val="11"/>
        </w:numPr>
        <w:autoSpaceDE/>
        <w:autoSpaceDN/>
        <w:spacing w:line="360" w:lineRule="auto"/>
        <w:jc w:val="both"/>
        <w:rPr>
          <w:color w:val="000000"/>
          <w:sz w:val="24"/>
          <w:szCs w:val="24"/>
          <w:lang w:val="en-IN" w:eastAsia="en-GB"/>
        </w:rPr>
      </w:pPr>
      <w:r>
        <w:rPr>
          <w:color w:val="000000"/>
          <w:sz w:val="24"/>
          <w:szCs w:val="24"/>
          <w:lang w:val="en-IN" w:eastAsia="en-GB"/>
        </w:rPr>
        <w:t>AOSP is designed to be highly scalable, capable of supporting a vast ecosystem of Android devices ranging from smartphones and tablets to wearables, automotive systems, and IoT devices.</w:t>
      </w:r>
    </w:p>
    <w:p>
      <w:pPr>
        <w:widowControl/>
        <w:numPr>
          <w:ilvl w:val="0"/>
          <w:numId w:val="11"/>
        </w:numPr>
        <w:autoSpaceDE/>
        <w:autoSpaceDN/>
        <w:spacing w:line="360" w:lineRule="auto"/>
        <w:jc w:val="both"/>
        <w:rPr>
          <w:color w:val="000000"/>
          <w:sz w:val="24"/>
          <w:szCs w:val="24"/>
          <w:lang w:val="en-IN" w:eastAsia="en-GB"/>
        </w:rPr>
      </w:pPr>
      <w:r>
        <w:rPr>
          <w:color w:val="000000"/>
          <w:sz w:val="24"/>
          <w:szCs w:val="24"/>
          <w:lang w:val="en-IN" w:eastAsia="en-GB"/>
        </w:rPr>
        <w:t>Its modular architecture allows for the efficient utilization of system resources and supports horizontal scaling, enabling organizations to deploy AOSP across large-scale device fleets and diverse hardware configurations.</w:t>
      </w:r>
    </w:p>
    <w:p>
      <w:pPr>
        <w:widowControl/>
        <w:numPr>
          <w:ilvl w:val="0"/>
          <w:numId w:val="11"/>
        </w:numPr>
        <w:autoSpaceDE/>
        <w:autoSpaceDN/>
        <w:spacing w:line="360" w:lineRule="auto"/>
        <w:jc w:val="both"/>
        <w:rPr>
          <w:color w:val="000000"/>
          <w:sz w:val="24"/>
          <w:szCs w:val="24"/>
          <w:lang w:val="en-IN" w:eastAsia="en-GB"/>
        </w:rPr>
      </w:pPr>
      <w:r>
        <w:rPr>
          <w:color w:val="000000"/>
          <w:sz w:val="24"/>
          <w:szCs w:val="24"/>
          <w:lang w:val="en-IN" w:eastAsia="en-GB"/>
        </w:rPr>
        <w:t>AOSP's flexible deployment options, including custom ROMs and device-specific builds, accommodate the scalability requirements of device manufacturers and developers seeking to deliver Android-based solutions at scale.</w:t>
      </w:r>
    </w:p>
    <w:p>
      <w:pPr>
        <w:widowControl/>
        <w:autoSpaceDE/>
        <w:autoSpaceDN/>
        <w:rPr>
          <w:sz w:val="24"/>
          <w:szCs w:val="24"/>
          <w:lang w:val="en-GB" w:eastAsia="en-GB"/>
        </w:rPr>
      </w:pPr>
    </w:p>
    <w:p>
      <w:pPr>
        <w:widowControl/>
        <w:autoSpaceDE/>
        <w:autoSpaceDN/>
        <w:jc w:val="both"/>
        <w:rPr>
          <w:sz w:val="24"/>
          <w:szCs w:val="24"/>
          <w:lang w:val="en-GB" w:eastAsia="en-GB"/>
        </w:rPr>
      </w:pPr>
    </w:p>
    <w:p>
      <w:pPr>
        <w:pStyle w:val="14"/>
        <w:widowControl/>
        <w:numPr>
          <w:ilvl w:val="0"/>
          <w:numId w:val="10"/>
        </w:numPr>
        <w:autoSpaceDE/>
        <w:autoSpaceDN/>
        <w:spacing w:line="480" w:lineRule="auto"/>
        <w:jc w:val="both"/>
        <w:rPr>
          <w:color w:val="000000"/>
          <w:sz w:val="24"/>
          <w:szCs w:val="24"/>
          <w:lang w:val="en-GB" w:eastAsia="en-GB"/>
        </w:rPr>
      </w:pPr>
      <w:r>
        <w:rPr>
          <w:b/>
          <w:bCs/>
          <w:color w:val="000000"/>
          <w:sz w:val="24"/>
          <w:szCs w:val="24"/>
          <w:lang w:val="en-GB" w:eastAsia="en-GB"/>
        </w:rPr>
        <w:t>Performance</w:t>
      </w:r>
      <w:r>
        <w:rPr>
          <w:color w:val="000000"/>
          <w:sz w:val="24"/>
          <w:szCs w:val="24"/>
          <w:lang w:val="en-GB" w:eastAsia="en-GB"/>
        </w:rPr>
        <w:t>:</w:t>
      </w:r>
    </w:p>
    <w:p>
      <w:pPr>
        <w:widowControl/>
        <w:numPr>
          <w:ilvl w:val="0"/>
          <w:numId w:val="12"/>
        </w:numPr>
        <w:autoSpaceDE/>
        <w:autoSpaceDN/>
        <w:spacing w:line="360" w:lineRule="auto"/>
        <w:jc w:val="both"/>
        <w:rPr>
          <w:color w:val="000000"/>
          <w:sz w:val="24"/>
          <w:szCs w:val="24"/>
          <w:lang w:val="en-IN" w:eastAsia="en-GB"/>
        </w:rPr>
      </w:pPr>
      <w:r>
        <w:rPr>
          <w:color w:val="000000"/>
          <w:sz w:val="24"/>
          <w:szCs w:val="24"/>
          <w:lang w:val="en-IN" w:eastAsia="en-GB"/>
        </w:rPr>
        <w:t>AOSP is optimized for performance, with components engineered to deliver responsive user experiences and efficient resource utilization.</w:t>
      </w:r>
    </w:p>
    <w:p>
      <w:pPr>
        <w:widowControl/>
        <w:numPr>
          <w:ilvl w:val="0"/>
          <w:numId w:val="12"/>
        </w:numPr>
        <w:autoSpaceDE/>
        <w:autoSpaceDN/>
        <w:spacing w:line="360" w:lineRule="auto"/>
        <w:jc w:val="both"/>
        <w:rPr>
          <w:color w:val="000000"/>
          <w:sz w:val="24"/>
          <w:szCs w:val="24"/>
          <w:lang w:val="en-IN" w:eastAsia="en-GB"/>
        </w:rPr>
      </w:pPr>
      <w:r>
        <w:rPr>
          <w:color w:val="000000"/>
          <w:sz w:val="24"/>
          <w:szCs w:val="24"/>
          <w:lang w:val="en-IN" w:eastAsia="en-GB"/>
        </w:rPr>
        <w:t>The Android Runtime (ART) employs ahead-of-time (AOT) compilation to translate bytecode into native machine code, enhancing application startup times and runtime performance.</w:t>
      </w:r>
    </w:p>
    <w:p>
      <w:pPr>
        <w:widowControl/>
        <w:numPr>
          <w:ilvl w:val="0"/>
          <w:numId w:val="12"/>
        </w:numPr>
        <w:autoSpaceDE/>
        <w:autoSpaceDN/>
        <w:spacing w:line="360" w:lineRule="auto"/>
        <w:jc w:val="both"/>
        <w:rPr>
          <w:color w:val="000000"/>
          <w:sz w:val="24"/>
          <w:szCs w:val="24"/>
          <w:lang w:val="en-IN" w:eastAsia="en-GB"/>
        </w:rPr>
      </w:pPr>
      <w:r>
        <w:rPr>
          <w:color w:val="000000"/>
          <w:sz w:val="24"/>
          <w:szCs w:val="24"/>
          <w:lang w:val="en-IN" w:eastAsia="en-GB"/>
        </w:rPr>
        <w:t>AOSP's lightweight architecture and streamlined system services contribute to its overall performance, ensuring smooth operation even on resource-constrained devices.</w:t>
      </w:r>
    </w:p>
    <w:p>
      <w:pPr>
        <w:widowControl/>
        <w:autoSpaceDE/>
        <w:autoSpaceDN/>
        <w:jc w:val="both"/>
        <w:rPr>
          <w:sz w:val="24"/>
          <w:szCs w:val="24"/>
          <w:lang w:val="en-GB" w:eastAsia="en-GB"/>
        </w:rPr>
      </w:pPr>
    </w:p>
    <w:p>
      <w:pPr>
        <w:widowControl/>
        <w:autoSpaceDE/>
        <w:autoSpaceDN/>
        <w:jc w:val="both"/>
        <w:rPr>
          <w:sz w:val="24"/>
          <w:szCs w:val="24"/>
          <w:lang w:val="en-GB" w:eastAsia="en-GB"/>
        </w:rPr>
      </w:pPr>
    </w:p>
    <w:p>
      <w:pPr>
        <w:widowControl/>
        <w:autoSpaceDE/>
        <w:autoSpaceDN/>
        <w:spacing w:line="600" w:lineRule="auto"/>
        <w:jc w:val="both"/>
        <w:rPr>
          <w:sz w:val="24"/>
          <w:szCs w:val="24"/>
          <w:lang w:val="en-GB" w:eastAsia="en-GB"/>
        </w:rPr>
      </w:pPr>
      <w:r>
        <w:rPr>
          <w:color w:val="000000"/>
          <w:sz w:val="24"/>
          <w:szCs w:val="24"/>
          <w:lang w:val="en-GB" w:eastAsia="en-GB"/>
        </w:rPr>
        <w:t xml:space="preserve">     </w:t>
      </w:r>
      <w:r>
        <w:rPr>
          <w:b/>
          <w:bCs/>
          <w:color w:val="000000"/>
          <w:sz w:val="24"/>
          <w:szCs w:val="24"/>
          <w:lang w:val="en-GB" w:eastAsia="en-GB"/>
        </w:rPr>
        <w:t>3.</w:t>
      </w:r>
      <w:r>
        <w:rPr>
          <w:color w:val="000000"/>
          <w:sz w:val="24"/>
          <w:szCs w:val="24"/>
          <w:lang w:val="en-GB" w:eastAsia="en-GB"/>
        </w:rPr>
        <w:t xml:space="preserve"> </w:t>
      </w:r>
      <w:r>
        <w:rPr>
          <w:b/>
          <w:bCs/>
          <w:color w:val="000000"/>
          <w:sz w:val="24"/>
          <w:szCs w:val="24"/>
          <w:lang w:val="en-GB" w:eastAsia="en-GB"/>
        </w:rPr>
        <w:t>Technical Architecture:</w:t>
      </w:r>
    </w:p>
    <w:p>
      <w:pPr>
        <w:widowControl/>
        <w:numPr>
          <w:ilvl w:val="0"/>
          <w:numId w:val="13"/>
        </w:numPr>
        <w:autoSpaceDE/>
        <w:autoSpaceDN/>
        <w:spacing w:line="360" w:lineRule="auto"/>
        <w:jc w:val="both"/>
        <w:rPr>
          <w:color w:val="000000"/>
          <w:sz w:val="24"/>
          <w:szCs w:val="24"/>
          <w:lang w:val="en-IN" w:eastAsia="en-GB"/>
        </w:rPr>
      </w:pPr>
      <w:r>
        <w:rPr>
          <w:color w:val="000000"/>
          <w:sz w:val="24"/>
          <w:szCs w:val="24"/>
          <w:lang w:val="en-IN" w:eastAsia="en-GB"/>
        </w:rPr>
        <w:t>AOSP comprises a layered architecture consisting of the Linux kernel, system libraries, application framework, and runtime environment.</w:t>
      </w:r>
    </w:p>
    <w:p>
      <w:pPr>
        <w:widowControl/>
        <w:numPr>
          <w:ilvl w:val="0"/>
          <w:numId w:val="13"/>
        </w:numPr>
        <w:autoSpaceDE/>
        <w:autoSpaceDN/>
        <w:spacing w:line="360" w:lineRule="auto"/>
        <w:jc w:val="both"/>
        <w:rPr>
          <w:color w:val="000000"/>
          <w:sz w:val="24"/>
          <w:szCs w:val="24"/>
          <w:lang w:val="en-IN" w:eastAsia="en-GB"/>
        </w:rPr>
      </w:pPr>
      <w:r>
        <w:rPr>
          <w:color w:val="000000"/>
          <w:sz w:val="24"/>
          <w:szCs w:val="24"/>
          <w:lang w:val="en-IN" w:eastAsia="en-GB"/>
        </w:rPr>
        <w:t>The Linux kernel provides hardware abstraction and device drivers, enabling seamless interaction between the hardware and higher-level software layers.</w:t>
      </w:r>
    </w:p>
    <w:p>
      <w:pPr>
        <w:widowControl/>
        <w:numPr>
          <w:ilvl w:val="0"/>
          <w:numId w:val="13"/>
        </w:numPr>
        <w:autoSpaceDE/>
        <w:autoSpaceDN/>
        <w:spacing w:line="360" w:lineRule="auto"/>
        <w:jc w:val="both"/>
        <w:rPr>
          <w:color w:val="000000"/>
          <w:sz w:val="24"/>
          <w:szCs w:val="24"/>
          <w:lang w:val="en-IN" w:eastAsia="en-GB"/>
        </w:rPr>
      </w:pPr>
      <w:r>
        <w:rPr>
          <w:color w:val="000000"/>
          <w:sz w:val="24"/>
          <w:szCs w:val="24"/>
          <w:lang w:val="en-IN" w:eastAsia="en-GB"/>
        </w:rPr>
        <w:t>The application framework offers a rich set of APIs and libraries for building Android applications, facilitating tasks such as user interface design, data storage, and network communication.</w:t>
      </w:r>
    </w:p>
    <w:p>
      <w:pPr>
        <w:widowControl/>
        <w:numPr>
          <w:ilvl w:val="0"/>
          <w:numId w:val="13"/>
        </w:numPr>
        <w:autoSpaceDE/>
        <w:autoSpaceDN/>
        <w:spacing w:line="360" w:lineRule="auto"/>
        <w:jc w:val="both"/>
        <w:rPr>
          <w:sz w:val="24"/>
          <w:szCs w:val="24"/>
          <w:lang w:val="en-GB" w:eastAsia="en-GB"/>
        </w:rPr>
      </w:pPr>
      <w:r>
        <w:rPr>
          <w:color w:val="000000"/>
          <w:sz w:val="24"/>
          <w:szCs w:val="24"/>
          <w:lang w:val="en-IN" w:eastAsia="en-GB"/>
        </w:rPr>
        <w:t>AOSP's modular design allows for customization and extension, enabling device manufacturers and developers to tailor the platform to meet their specific requirements and preferences.</w:t>
      </w:r>
    </w:p>
    <w:p>
      <w:pPr>
        <w:widowControl/>
        <w:autoSpaceDE/>
        <w:autoSpaceDN/>
        <w:spacing w:line="360" w:lineRule="auto"/>
        <w:jc w:val="both"/>
        <w:rPr>
          <w:sz w:val="24"/>
          <w:szCs w:val="24"/>
          <w:lang w:val="en-GB" w:eastAsia="en-GB"/>
        </w:rPr>
      </w:pPr>
    </w:p>
    <w:p>
      <w:pPr>
        <w:widowControl/>
        <w:autoSpaceDE/>
        <w:autoSpaceDN/>
        <w:spacing w:line="600" w:lineRule="auto"/>
        <w:jc w:val="both"/>
        <w:rPr>
          <w:sz w:val="24"/>
          <w:szCs w:val="24"/>
          <w:lang w:val="en-GB" w:eastAsia="en-GB"/>
        </w:rPr>
      </w:pPr>
      <w:r>
        <w:rPr>
          <w:color w:val="000000"/>
          <w:sz w:val="24"/>
          <w:szCs w:val="24"/>
          <w:lang w:val="en-GB" w:eastAsia="en-GB"/>
        </w:rPr>
        <w:t xml:space="preserve">     </w:t>
      </w:r>
      <w:r>
        <w:rPr>
          <w:b/>
          <w:bCs/>
          <w:color w:val="000000"/>
          <w:sz w:val="24"/>
          <w:szCs w:val="24"/>
          <w:lang w:val="en-GB" w:eastAsia="en-GB"/>
        </w:rPr>
        <w:t>4.</w:t>
      </w:r>
      <w:r>
        <w:rPr>
          <w:color w:val="000000"/>
          <w:sz w:val="24"/>
          <w:szCs w:val="24"/>
          <w:lang w:val="en-GB" w:eastAsia="en-GB"/>
        </w:rPr>
        <w:t xml:space="preserve"> </w:t>
      </w:r>
      <w:r>
        <w:rPr>
          <w:b/>
          <w:bCs/>
          <w:color w:val="000000"/>
          <w:sz w:val="24"/>
          <w:szCs w:val="24"/>
          <w:lang w:val="en-GB" w:eastAsia="en-GB"/>
        </w:rPr>
        <w:t>Community and Ecosystem</w:t>
      </w:r>
    </w:p>
    <w:p>
      <w:pPr>
        <w:widowControl/>
        <w:numPr>
          <w:ilvl w:val="0"/>
          <w:numId w:val="14"/>
        </w:numPr>
        <w:autoSpaceDE/>
        <w:autoSpaceDN/>
        <w:spacing w:line="360" w:lineRule="auto"/>
        <w:jc w:val="both"/>
        <w:rPr>
          <w:color w:val="000000"/>
          <w:sz w:val="24"/>
          <w:szCs w:val="24"/>
          <w:lang w:val="en-IN" w:eastAsia="en-GB"/>
        </w:rPr>
      </w:pPr>
      <w:r>
        <w:rPr>
          <w:color w:val="000000"/>
          <w:sz w:val="24"/>
          <w:szCs w:val="24"/>
          <w:lang w:val="en-IN" w:eastAsia="en-GB"/>
        </w:rPr>
        <w:t>AOSP benefits from a vibrant community of developers, device manufacturers, and enthusiasts who contribute code, provide feedback, and collaborate on the platform's development.</w:t>
      </w:r>
    </w:p>
    <w:p>
      <w:pPr>
        <w:widowControl/>
        <w:numPr>
          <w:ilvl w:val="0"/>
          <w:numId w:val="14"/>
        </w:numPr>
        <w:autoSpaceDE/>
        <w:autoSpaceDN/>
        <w:spacing w:line="360" w:lineRule="auto"/>
        <w:jc w:val="both"/>
        <w:rPr>
          <w:color w:val="000000"/>
          <w:sz w:val="24"/>
          <w:szCs w:val="24"/>
          <w:lang w:val="en-IN" w:eastAsia="en-GB"/>
        </w:rPr>
      </w:pPr>
      <w:r>
        <w:rPr>
          <w:color w:val="000000"/>
          <w:sz w:val="24"/>
          <w:szCs w:val="24"/>
          <w:lang w:val="en-IN" w:eastAsia="en-GB"/>
        </w:rPr>
        <w:t>Its ecosystem includes a wide range of compatible hardware devices, third-party applications, and developer tools, fostering innovation and interoperability within the Android ecosystem.</w:t>
      </w:r>
    </w:p>
    <w:p>
      <w:pPr>
        <w:widowControl/>
        <w:numPr>
          <w:ilvl w:val="0"/>
          <w:numId w:val="14"/>
        </w:numPr>
        <w:autoSpaceDE/>
        <w:autoSpaceDN/>
        <w:spacing w:line="360" w:lineRule="auto"/>
        <w:jc w:val="both"/>
        <w:rPr>
          <w:color w:val="000000"/>
          <w:sz w:val="24"/>
          <w:szCs w:val="24"/>
          <w:lang w:val="en-IN" w:eastAsia="en-GB"/>
        </w:rPr>
      </w:pPr>
      <w:r>
        <w:rPr>
          <w:color w:val="000000"/>
          <w:sz w:val="24"/>
          <w:szCs w:val="24"/>
          <w:lang w:val="en-IN" w:eastAsia="en-GB"/>
        </w:rPr>
        <w:t>AOSP's open-source nature encourages transparency, collaboration, and knowledge sharing, driving continuous improvement and evolution of the platform to meet the needs of users and stakeholders.</w:t>
      </w:r>
    </w:p>
    <w:p>
      <w:pPr>
        <w:widowControl/>
        <w:autoSpaceDE/>
        <w:autoSpaceDN/>
        <w:spacing w:line="360" w:lineRule="auto"/>
        <w:jc w:val="both"/>
        <w:rPr>
          <w:b/>
          <w:bCs/>
          <w:sz w:val="24"/>
          <w:szCs w:val="24"/>
          <w:lang w:val="en-GB" w:eastAsia="en-GB"/>
        </w:rPr>
      </w:pPr>
    </w:p>
    <w:p>
      <w:pPr>
        <w:widowControl/>
        <w:autoSpaceDE/>
        <w:autoSpaceDN/>
        <w:spacing w:line="600" w:lineRule="auto"/>
        <w:jc w:val="both"/>
        <w:rPr>
          <w:b/>
          <w:bCs/>
          <w:color w:val="000000"/>
          <w:sz w:val="28"/>
          <w:szCs w:val="28"/>
          <w:lang w:val="en-GB" w:eastAsia="en-GB"/>
        </w:rPr>
      </w:pPr>
      <w:r>
        <w:rPr>
          <w:b/>
          <w:bCs/>
          <w:color w:val="000000"/>
          <w:sz w:val="28"/>
          <w:szCs w:val="28"/>
          <w:lang w:val="en-GB" w:eastAsia="en-GB"/>
        </w:rPr>
        <w:t>Project Comparison</w:t>
      </w:r>
    </w:p>
    <w:p>
      <w:pPr>
        <w:widowControl/>
        <w:autoSpaceDE/>
        <w:autoSpaceDN/>
        <w:spacing w:line="480" w:lineRule="auto"/>
        <w:jc w:val="both"/>
        <w:rPr>
          <w:b/>
          <w:bCs/>
          <w:color w:val="000000"/>
          <w:sz w:val="24"/>
          <w:szCs w:val="24"/>
          <w:lang w:eastAsia="en-GB"/>
        </w:rPr>
      </w:pPr>
      <w:r>
        <w:rPr>
          <w:b/>
          <w:bCs/>
          <w:color w:val="000000"/>
          <w:sz w:val="24"/>
          <w:szCs w:val="24"/>
          <w:lang w:eastAsia="en-GB"/>
        </w:rPr>
        <w:t>AOSP vs. Proprietary Mobile Operating Systems</w:t>
      </w:r>
    </w:p>
    <w:p>
      <w:pPr>
        <w:widowControl/>
        <w:autoSpaceDE/>
        <w:autoSpaceDN/>
        <w:spacing w:line="480" w:lineRule="auto"/>
        <w:jc w:val="both"/>
        <w:rPr>
          <w:sz w:val="24"/>
          <w:szCs w:val="24"/>
          <w:lang w:val="en-GB" w:eastAsia="en-GB"/>
        </w:rPr>
      </w:pPr>
    </w:p>
    <w:p>
      <w:pPr>
        <w:widowControl/>
        <w:numPr>
          <w:ilvl w:val="0"/>
          <w:numId w:val="15"/>
        </w:numPr>
        <w:tabs>
          <w:tab w:val="left" w:pos="720"/>
        </w:tabs>
        <w:autoSpaceDE/>
        <w:autoSpaceDN/>
        <w:spacing w:line="360" w:lineRule="auto"/>
        <w:jc w:val="both"/>
        <w:rPr>
          <w:color w:val="000000"/>
          <w:sz w:val="24"/>
          <w:szCs w:val="24"/>
          <w:lang w:val="en-IN" w:eastAsia="en-GB"/>
        </w:rPr>
      </w:pPr>
      <w:r>
        <w:rPr>
          <w:b/>
          <w:bCs/>
          <w:color w:val="000000"/>
          <w:sz w:val="24"/>
          <w:szCs w:val="24"/>
          <w:lang w:val="en-IN" w:eastAsia="en-GB"/>
        </w:rPr>
        <w:t>Openness and Customization:</w:t>
      </w:r>
      <w:r>
        <w:rPr>
          <w:color w:val="000000"/>
          <w:sz w:val="24"/>
          <w:szCs w:val="24"/>
          <w:lang w:val="en-IN" w:eastAsia="en-GB"/>
        </w:rPr>
        <w:t xml:space="preserve"> AOSP is open-source, allowing device manufacturers and developers to customize and modify the platform according to their needs. In contrast, proprietary mobile operating systems like iOS and Windows have limited customization options and are tightly controlled by their respective companies (Apple and Microsoft).</w:t>
      </w:r>
    </w:p>
    <w:p>
      <w:pPr>
        <w:widowControl/>
        <w:autoSpaceDE/>
        <w:autoSpaceDN/>
        <w:spacing w:line="360" w:lineRule="auto"/>
        <w:ind w:left="360"/>
        <w:jc w:val="both"/>
        <w:rPr>
          <w:color w:val="000000"/>
          <w:sz w:val="24"/>
          <w:szCs w:val="24"/>
          <w:lang w:val="en-IN" w:eastAsia="en-GB"/>
        </w:rPr>
      </w:pPr>
    </w:p>
    <w:p>
      <w:pPr>
        <w:widowControl/>
        <w:numPr>
          <w:ilvl w:val="0"/>
          <w:numId w:val="15"/>
        </w:numPr>
        <w:tabs>
          <w:tab w:val="left" w:pos="720"/>
        </w:tabs>
        <w:autoSpaceDE/>
        <w:autoSpaceDN/>
        <w:spacing w:line="360" w:lineRule="auto"/>
        <w:jc w:val="both"/>
        <w:rPr>
          <w:color w:val="000000"/>
          <w:sz w:val="24"/>
          <w:szCs w:val="24"/>
          <w:lang w:val="en-IN" w:eastAsia="en-GB"/>
        </w:rPr>
      </w:pPr>
      <w:r>
        <w:rPr>
          <w:b/>
          <w:bCs/>
          <w:color w:val="000000"/>
          <w:sz w:val="24"/>
          <w:szCs w:val="24"/>
          <w:lang w:val="en-IN" w:eastAsia="en-GB"/>
        </w:rPr>
        <w:t>Ecosystem and Compatibility:</w:t>
      </w:r>
      <w:r>
        <w:rPr>
          <w:color w:val="000000"/>
          <w:sz w:val="24"/>
          <w:szCs w:val="24"/>
          <w:lang w:val="en-IN" w:eastAsia="en-GB"/>
        </w:rPr>
        <w:t xml:space="preserve"> AOSP fosters a diverse ecosystem of devices, apps, and services from various manufacturers and developers. Proprietary mobile operating systems often have a closed ecosystem, with exclusive integration of hardware, software, and services, limiting interoperability with third-party products.</w:t>
      </w:r>
    </w:p>
    <w:p>
      <w:pPr>
        <w:pStyle w:val="14"/>
        <w:rPr>
          <w:color w:val="000000"/>
          <w:sz w:val="24"/>
          <w:szCs w:val="24"/>
          <w:lang w:val="en-IN" w:eastAsia="en-GB"/>
        </w:rPr>
      </w:pPr>
    </w:p>
    <w:p>
      <w:pPr>
        <w:widowControl/>
        <w:autoSpaceDE/>
        <w:autoSpaceDN/>
        <w:spacing w:line="360" w:lineRule="auto"/>
        <w:ind w:left="360"/>
        <w:jc w:val="both"/>
        <w:rPr>
          <w:color w:val="000000"/>
          <w:sz w:val="24"/>
          <w:szCs w:val="24"/>
          <w:lang w:val="en-IN" w:eastAsia="en-GB"/>
        </w:rPr>
      </w:pPr>
    </w:p>
    <w:p>
      <w:pPr>
        <w:widowControl/>
        <w:numPr>
          <w:ilvl w:val="0"/>
          <w:numId w:val="15"/>
        </w:numPr>
        <w:tabs>
          <w:tab w:val="left" w:pos="720"/>
        </w:tabs>
        <w:autoSpaceDE/>
        <w:autoSpaceDN/>
        <w:spacing w:line="360" w:lineRule="auto"/>
        <w:jc w:val="both"/>
        <w:rPr>
          <w:color w:val="000000"/>
          <w:sz w:val="24"/>
          <w:szCs w:val="24"/>
          <w:lang w:val="en-IN" w:eastAsia="en-GB"/>
        </w:rPr>
      </w:pPr>
      <w:r>
        <w:rPr>
          <w:b/>
          <w:bCs/>
          <w:color w:val="000000"/>
          <w:sz w:val="24"/>
          <w:szCs w:val="24"/>
          <w:lang w:val="en-IN" w:eastAsia="en-GB"/>
        </w:rPr>
        <w:t>Security and Privacy:</w:t>
      </w:r>
      <w:r>
        <w:rPr>
          <w:color w:val="000000"/>
          <w:sz w:val="24"/>
          <w:szCs w:val="24"/>
          <w:lang w:val="en-IN" w:eastAsia="en-GB"/>
        </w:rPr>
        <w:t xml:space="preserve"> AOSP's open-source nature enables transparency and community scrutiny, potentially leading to faster identification and resolution of security vulnerabilities. Proprietary mobile operating systems typically have proprietary security measures and closed-source components, raising concerns about transparency and data privacy.</w:t>
      </w:r>
    </w:p>
    <w:p>
      <w:pPr>
        <w:widowControl/>
        <w:autoSpaceDE/>
        <w:autoSpaceDN/>
        <w:spacing w:line="360" w:lineRule="auto"/>
        <w:jc w:val="both"/>
        <w:rPr>
          <w:color w:val="000000"/>
          <w:sz w:val="24"/>
          <w:szCs w:val="24"/>
          <w:lang w:val="en-IN" w:eastAsia="en-GB"/>
        </w:rPr>
      </w:pPr>
    </w:p>
    <w:p>
      <w:pPr>
        <w:widowControl/>
        <w:autoSpaceDE/>
        <w:autoSpaceDN/>
        <w:spacing w:line="360" w:lineRule="auto"/>
        <w:jc w:val="both"/>
        <w:rPr>
          <w:color w:val="000000"/>
          <w:sz w:val="24"/>
          <w:szCs w:val="24"/>
          <w:lang w:val="en-IN" w:eastAsia="en-GB"/>
        </w:rPr>
      </w:pPr>
    </w:p>
    <w:p>
      <w:pPr>
        <w:widowControl/>
        <w:autoSpaceDE/>
        <w:autoSpaceDN/>
        <w:spacing w:line="360" w:lineRule="auto"/>
        <w:jc w:val="both"/>
        <w:rPr>
          <w:color w:val="000000"/>
          <w:sz w:val="24"/>
          <w:szCs w:val="24"/>
          <w:lang w:val="en-IN" w:eastAsia="en-GB"/>
        </w:rPr>
      </w:pPr>
    </w:p>
    <w:p>
      <w:pPr>
        <w:widowControl/>
        <w:autoSpaceDE/>
        <w:autoSpaceDN/>
        <w:spacing w:line="360" w:lineRule="auto"/>
        <w:jc w:val="both"/>
        <w:rPr>
          <w:color w:val="000000"/>
          <w:sz w:val="24"/>
          <w:szCs w:val="24"/>
          <w:lang w:val="en-IN" w:eastAsia="en-GB"/>
        </w:rPr>
      </w:pPr>
    </w:p>
    <w:p>
      <w:pPr>
        <w:widowControl/>
        <w:autoSpaceDE/>
        <w:autoSpaceDN/>
        <w:spacing w:line="360" w:lineRule="auto"/>
        <w:jc w:val="both"/>
        <w:rPr>
          <w:color w:val="000000"/>
          <w:sz w:val="24"/>
          <w:szCs w:val="24"/>
          <w:lang w:val="en-IN" w:eastAsia="en-GB"/>
        </w:rPr>
      </w:pPr>
    </w:p>
    <w:p>
      <w:pPr>
        <w:widowControl/>
        <w:autoSpaceDE/>
        <w:autoSpaceDN/>
        <w:spacing w:line="360" w:lineRule="auto"/>
        <w:jc w:val="both"/>
        <w:rPr>
          <w:color w:val="000000"/>
          <w:sz w:val="24"/>
          <w:szCs w:val="24"/>
          <w:lang w:val="en-IN" w:eastAsia="en-GB"/>
        </w:rPr>
      </w:pPr>
    </w:p>
    <w:p>
      <w:pPr>
        <w:widowControl/>
        <w:autoSpaceDE/>
        <w:autoSpaceDN/>
        <w:spacing w:line="360" w:lineRule="auto"/>
        <w:jc w:val="both"/>
        <w:rPr>
          <w:sz w:val="24"/>
          <w:szCs w:val="24"/>
          <w:lang w:val="en-GB" w:eastAsia="en-GB"/>
        </w:rPr>
      </w:pPr>
    </w:p>
    <w:p>
      <w:pPr>
        <w:widowControl/>
        <w:autoSpaceDE/>
        <w:autoSpaceDN/>
        <w:spacing w:line="360" w:lineRule="auto"/>
        <w:jc w:val="both"/>
        <w:rPr>
          <w:b/>
          <w:bCs/>
          <w:color w:val="000000"/>
          <w:sz w:val="24"/>
          <w:szCs w:val="24"/>
          <w:lang w:eastAsia="en-GB"/>
        </w:rPr>
      </w:pPr>
      <w:r>
        <w:rPr>
          <w:b/>
          <w:bCs/>
          <w:color w:val="000000"/>
          <w:sz w:val="24"/>
          <w:szCs w:val="24"/>
          <w:lang w:eastAsia="en-GB"/>
        </w:rPr>
        <w:t>AOSP vs. Custom Android ROMs (e.g., LineageOS, OxygenOS):</w:t>
      </w:r>
    </w:p>
    <w:p>
      <w:pPr>
        <w:widowControl/>
        <w:autoSpaceDE/>
        <w:autoSpaceDN/>
        <w:spacing w:line="360" w:lineRule="auto"/>
        <w:jc w:val="both"/>
        <w:rPr>
          <w:b/>
          <w:bCs/>
          <w:color w:val="000000"/>
          <w:sz w:val="24"/>
          <w:szCs w:val="24"/>
          <w:lang w:eastAsia="en-GB"/>
        </w:rPr>
      </w:pPr>
    </w:p>
    <w:p>
      <w:pPr>
        <w:widowControl/>
        <w:numPr>
          <w:ilvl w:val="0"/>
          <w:numId w:val="16"/>
        </w:numPr>
        <w:tabs>
          <w:tab w:val="left" w:pos="720"/>
        </w:tabs>
        <w:autoSpaceDE/>
        <w:autoSpaceDN/>
        <w:spacing w:line="360" w:lineRule="auto"/>
        <w:jc w:val="both"/>
        <w:rPr>
          <w:color w:val="000000"/>
          <w:sz w:val="24"/>
          <w:szCs w:val="24"/>
          <w:lang w:val="en-IN" w:eastAsia="en-GB"/>
        </w:rPr>
      </w:pPr>
      <w:r>
        <w:rPr>
          <w:b/>
          <w:bCs/>
          <w:color w:val="000000"/>
          <w:sz w:val="24"/>
          <w:szCs w:val="24"/>
          <w:lang w:val="en-IN" w:eastAsia="en-GB"/>
        </w:rPr>
        <w:t>Flexibility and Control:</w:t>
      </w:r>
      <w:r>
        <w:rPr>
          <w:color w:val="000000"/>
          <w:sz w:val="24"/>
          <w:szCs w:val="24"/>
          <w:lang w:val="en-IN" w:eastAsia="en-GB"/>
        </w:rPr>
        <w:t xml:space="preserve"> AOSP provides the foundation for custom Android ROMs, offering users greater flexibility and control over their device's software experience. Custom ROMs like LineageOS and OxygenOS build upon AOSP, introducing additional features, optimizations, and customization options tailored to user preferences.</w:t>
      </w:r>
    </w:p>
    <w:p>
      <w:pPr>
        <w:widowControl/>
        <w:numPr>
          <w:ilvl w:val="0"/>
          <w:numId w:val="16"/>
        </w:numPr>
        <w:tabs>
          <w:tab w:val="left" w:pos="720"/>
        </w:tabs>
        <w:autoSpaceDE/>
        <w:autoSpaceDN/>
        <w:spacing w:line="360" w:lineRule="auto"/>
        <w:jc w:val="both"/>
        <w:rPr>
          <w:color w:val="000000"/>
          <w:sz w:val="24"/>
          <w:szCs w:val="24"/>
          <w:lang w:val="en-IN" w:eastAsia="en-GB"/>
        </w:rPr>
      </w:pPr>
      <w:r>
        <w:rPr>
          <w:b/>
          <w:bCs/>
          <w:color w:val="000000"/>
          <w:sz w:val="24"/>
          <w:szCs w:val="24"/>
          <w:lang w:val="en-IN" w:eastAsia="en-GB"/>
        </w:rPr>
        <w:t>Community Support:</w:t>
      </w:r>
      <w:r>
        <w:rPr>
          <w:color w:val="000000"/>
          <w:sz w:val="24"/>
          <w:szCs w:val="24"/>
          <w:lang w:val="en-IN" w:eastAsia="en-GB"/>
        </w:rPr>
        <w:t xml:space="preserve"> AOSP benefits from a large and active community of developers and enthusiasts who contribute to its development and support custom ROM projects. Custom ROM communities provide ongoing updates, bug fixes, and new features, extending the lifespan and usability of older devices beyond what official manufacturer support offers.</w:t>
      </w:r>
    </w:p>
    <w:p>
      <w:pPr>
        <w:widowControl/>
        <w:autoSpaceDE/>
        <w:autoSpaceDN/>
        <w:spacing w:line="360" w:lineRule="auto"/>
        <w:jc w:val="both"/>
        <w:rPr>
          <w:sz w:val="24"/>
          <w:szCs w:val="24"/>
          <w:lang w:val="en-GB" w:eastAsia="en-GB"/>
        </w:rPr>
      </w:pPr>
    </w:p>
    <w:p>
      <w:pPr>
        <w:widowControl/>
        <w:autoSpaceDE/>
        <w:autoSpaceDN/>
        <w:spacing w:line="360" w:lineRule="auto"/>
        <w:jc w:val="both"/>
        <w:rPr>
          <w:b/>
          <w:bCs/>
          <w:color w:val="000000"/>
          <w:sz w:val="24"/>
          <w:szCs w:val="24"/>
          <w:lang w:eastAsia="en-GB"/>
        </w:rPr>
      </w:pPr>
      <w:r>
        <w:rPr>
          <w:b/>
          <w:bCs/>
          <w:color w:val="000000"/>
          <w:sz w:val="24"/>
          <w:szCs w:val="24"/>
          <w:lang w:eastAsia="en-GB"/>
        </w:rPr>
        <w:t>AOSP vs. Forked Android Platforms (e.g., Amazon Fire OS, Huawei EMUI) :</w:t>
      </w:r>
    </w:p>
    <w:p>
      <w:pPr>
        <w:widowControl/>
        <w:autoSpaceDE/>
        <w:autoSpaceDN/>
        <w:spacing w:line="360" w:lineRule="auto"/>
        <w:jc w:val="both"/>
        <w:rPr>
          <w:b/>
          <w:bCs/>
          <w:color w:val="000000"/>
          <w:sz w:val="24"/>
          <w:szCs w:val="24"/>
          <w:lang w:eastAsia="en-GB"/>
        </w:rPr>
      </w:pPr>
    </w:p>
    <w:p>
      <w:pPr>
        <w:pStyle w:val="14"/>
        <w:widowControl/>
        <w:numPr>
          <w:ilvl w:val="0"/>
          <w:numId w:val="17"/>
        </w:numPr>
        <w:autoSpaceDE/>
        <w:autoSpaceDN/>
        <w:spacing w:line="360" w:lineRule="auto"/>
        <w:jc w:val="both"/>
        <w:rPr>
          <w:sz w:val="24"/>
          <w:szCs w:val="24"/>
        </w:rPr>
      </w:pPr>
      <w:r>
        <w:rPr>
          <w:b/>
          <w:bCs/>
          <w:sz w:val="24"/>
          <w:szCs w:val="24"/>
        </w:rPr>
        <w:t>Independence and Differentiation :</w:t>
      </w:r>
      <w:r>
        <w:rPr>
          <w:sz w:val="24"/>
          <w:szCs w:val="24"/>
        </w:rPr>
        <w:t xml:space="preserve"> Forked Android platforms like Amazon Fire OS and Huawei EMUI diverge from AOSP to create unique software experiences tailored to their respective hardware ecosystems. While based on AOSP, these platforms often feature custom user interfaces, app stores, and service integrations designed to differentiate themselves in the market.</w:t>
      </w:r>
    </w:p>
    <w:p>
      <w:pPr>
        <w:pStyle w:val="14"/>
        <w:widowControl/>
        <w:numPr>
          <w:ilvl w:val="0"/>
          <w:numId w:val="17"/>
        </w:numPr>
        <w:autoSpaceDE/>
        <w:autoSpaceDN/>
        <w:spacing w:line="360" w:lineRule="auto"/>
        <w:jc w:val="both"/>
        <w:rPr>
          <w:sz w:val="24"/>
          <w:szCs w:val="24"/>
        </w:rPr>
      </w:pPr>
      <w:r>
        <w:rPr>
          <w:b/>
          <w:bCs/>
          <w:sz w:val="24"/>
          <w:szCs w:val="24"/>
        </w:rPr>
        <w:t xml:space="preserve">Compatibility and App Ecosystem </w:t>
      </w:r>
      <w:r>
        <w:rPr>
          <w:sz w:val="24"/>
          <w:szCs w:val="24"/>
        </w:rPr>
        <w:t>: Forked Android platforms may face challenges with compatibility and app availability compared to mainstream Android devices. Differences in APIs, services, and app stores can lead to limitations in accessing certain apps or services, potentially affecting user experience and device functionality.</w:t>
      </w:r>
    </w:p>
    <w:p>
      <w:pPr>
        <w:pStyle w:val="8"/>
        <w:spacing w:line="360" w:lineRule="auto"/>
        <w:ind w:right="5356"/>
        <w:jc w:val="both"/>
        <w:rPr>
          <w:lang w:val="en-GB" w:eastAsia="en-GB"/>
        </w:rPr>
      </w:pPr>
    </w:p>
    <w:p>
      <w:pPr>
        <w:pStyle w:val="13"/>
        <w:spacing w:before="0" w:beforeAutospacing="0" w:after="0" w:afterAutospacing="0" w:line="360" w:lineRule="auto"/>
        <w:jc w:val="both"/>
      </w:pPr>
      <w:r>
        <w:rPr>
          <w:b/>
          <w:sz w:val="28"/>
          <w:szCs w:val="28"/>
        </w:rPr>
        <w:t>References</w:t>
      </w:r>
      <w:r>
        <w:t xml:space="preserve"> </w:t>
      </w:r>
    </w:p>
    <w:p>
      <w:pPr>
        <w:pStyle w:val="13"/>
        <w:spacing w:before="0" w:beforeAutospacing="0" w:after="0" w:afterAutospacing="0" w:line="360" w:lineRule="auto"/>
        <w:jc w:val="both"/>
      </w:pPr>
      <w:r>
        <w:t xml:space="preserve">Repository : </w:t>
      </w:r>
      <w:r>
        <w:rPr>
          <w:bCs/>
        </w:rPr>
        <w:t>https://source.android.com</w:t>
      </w:r>
    </w:p>
    <w:p>
      <w:pPr>
        <w:pStyle w:val="13"/>
        <w:spacing w:before="0" w:beforeAutospacing="0" w:after="0" w:afterAutospacing="0" w:line="360" w:lineRule="auto"/>
        <w:jc w:val="both"/>
      </w:pPr>
      <w:r>
        <w:rPr>
          <w:color w:val="000000"/>
        </w:rPr>
        <w:t>Official Website: https://android.googlesource.com/</w:t>
      </w:r>
    </w:p>
    <w:p>
      <w:pPr>
        <w:pStyle w:val="13"/>
        <w:spacing w:before="0" w:beforeAutospacing="0" w:after="0" w:afterAutospacing="0" w:line="360" w:lineRule="auto"/>
        <w:jc w:val="both"/>
        <w:rPr>
          <w:color w:val="000000"/>
        </w:rPr>
      </w:pPr>
      <w:r>
        <w:rPr>
          <w:color w:val="000000"/>
        </w:rPr>
        <w:t xml:space="preserve">Further Info:   </w:t>
      </w:r>
      <w:r>
        <w:fldChar w:fldCharType="begin"/>
      </w:r>
      <w:r>
        <w:instrText xml:space="preserve"> HYPERLINK "https://cs.android.com/" </w:instrText>
      </w:r>
      <w:r>
        <w:fldChar w:fldCharType="separate"/>
      </w:r>
      <w:r>
        <w:rPr>
          <w:rStyle w:val="12"/>
        </w:rPr>
        <w:t>https://cs.android.com/</w:t>
      </w:r>
      <w:r>
        <w:rPr>
          <w:rStyle w:val="12"/>
        </w:rPr>
        <w:fldChar w:fldCharType="end"/>
      </w:r>
    </w:p>
    <w:p>
      <w:pPr>
        <w:pStyle w:val="13"/>
        <w:spacing w:before="0" w:beforeAutospacing="0" w:after="0" w:afterAutospacing="0" w:line="360" w:lineRule="auto"/>
        <w:jc w:val="both"/>
        <w:rPr>
          <w:color w:val="000000"/>
        </w:rPr>
      </w:pPr>
    </w:p>
    <w:p>
      <w:pPr>
        <w:pStyle w:val="13"/>
        <w:spacing w:before="0" w:beforeAutospacing="0" w:after="0" w:afterAutospacing="0" w:line="360" w:lineRule="auto"/>
        <w:jc w:val="both"/>
        <w:rPr>
          <w:color w:val="000000"/>
        </w:rPr>
      </w:pPr>
    </w:p>
    <w:p>
      <w:pPr>
        <w:pStyle w:val="13"/>
        <w:spacing w:before="0" w:beforeAutospacing="0" w:after="0" w:afterAutospacing="0" w:line="360" w:lineRule="auto"/>
        <w:jc w:val="both"/>
        <w:rPr>
          <w:color w:val="000000"/>
        </w:rPr>
      </w:pPr>
    </w:p>
    <w:p>
      <w:pPr>
        <w:pStyle w:val="13"/>
        <w:spacing w:before="0" w:beforeAutospacing="0" w:after="0" w:afterAutospacing="0" w:line="360" w:lineRule="auto"/>
        <w:jc w:val="both"/>
        <w:rPr>
          <w:color w:val="000000"/>
        </w:rPr>
      </w:pPr>
    </w:p>
    <w:p>
      <w:pPr>
        <w:pStyle w:val="13"/>
        <w:spacing w:before="0" w:beforeAutospacing="0" w:after="0" w:afterAutospacing="0" w:line="360" w:lineRule="auto"/>
        <w:jc w:val="both"/>
        <w:rPr>
          <w:color w:val="000000"/>
        </w:rPr>
      </w:pPr>
    </w:p>
    <w:p>
      <w:pPr>
        <w:pStyle w:val="13"/>
        <w:spacing w:before="0" w:beforeAutospacing="0" w:after="0" w:afterAutospacing="0" w:line="360" w:lineRule="auto"/>
        <w:rPr>
          <w:sz w:val="32"/>
          <w:szCs w:val="32"/>
        </w:rPr>
      </w:pPr>
    </w:p>
    <w:p>
      <w:pPr>
        <w:pStyle w:val="13"/>
        <w:spacing w:before="0" w:beforeAutospacing="0" w:after="0" w:afterAutospacing="0" w:line="360" w:lineRule="auto"/>
        <w:rPr>
          <w:sz w:val="32"/>
          <w:szCs w:val="32"/>
        </w:rPr>
      </w:pPr>
    </w:p>
    <w:p>
      <w:pPr>
        <w:pStyle w:val="3"/>
        <w:tabs>
          <w:tab w:val="left" w:pos="4553"/>
        </w:tabs>
        <w:ind w:left="3600"/>
        <w:rPr>
          <w:sz w:val="32"/>
          <w:szCs w:val="32"/>
        </w:rPr>
      </w:pPr>
      <w:r>
        <w:rPr>
          <w:spacing w:val="-4"/>
          <w:sz w:val="32"/>
          <w:szCs w:val="32"/>
        </w:rPr>
        <w:t>2.1 Visual Studio Code</w:t>
      </w:r>
    </w:p>
    <w:p>
      <w:pPr>
        <w:pStyle w:val="8"/>
        <w:spacing w:before="321"/>
        <w:rPr>
          <w:b/>
          <w:sz w:val="28"/>
        </w:rPr>
      </w:pPr>
    </w:p>
    <w:p>
      <w:pPr>
        <w:pStyle w:val="4"/>
        <w:spacing w:line="360" w:lineRule="auto"/>
        <w:ind w:left="0"/>
        <w:rPr>
          <w:spacing w:val="-2"/>
        </w:rPr>
      </w:pPr>
      <w:r>
        <w:rPr>
          <w:spacing w:val="-2"/>
        </w:rPr>
        <w:t>Introduction</w:t>
      </w:r>
    </w:p>
    <w:p>
      <w:pPr>
        <w:widowControl/>
        <w:shd w:val="clear" w:color="auto" w:fill="FFFFFF"/>
        <w:autoSpaceDE/>
        <w:autoSpaceDN/>
        <w:jc w:val="both"/>
        <w:rPr>
          <w:sz w:val="24"/>
          <w:szCs w:val="24"/>
          <w:lang w:val="en-GB" w:eastAsia="en-GB"/>
        </w:rPr>
      </w:pPr>
      <w:r>
        <w:rPr>
          <w:color w:val="000000"/>
          <w:sz w:val="24"/>
          <w:szCs w:val="24"/>
          <w:lang w:eastAsia="en-GB"/>
        </w:rPr>
        <w:t>Visual Studio Code (VS Code) represents Microsoft's dedication to fostering open-source development practices and empowering developers worldwide. Since its inception, VS Code has revolutionized the source-code editing landscape, offering a blend of accessibility, flexibility, and innovation that resonates with developers across diverse industries and skill levels.</w:t>
      </w:r>
    </w:p>
    <w:p>
      <w:pPr>
        <w:widowControl/>
        <w:shd w:val="clear" w:color="auto" w:fill="FFFFFF"/>
        <w:autoSpaceDE/>
        <w:autoSpaceDN/>
        <w:jc w:val="both"/>
        <w:rPr>
          <w:sz w:val="24"/>
          <w:szCs w:val="24"/>
          <w:lang w:val="en-GB" w:eastAsia="en-GB"/>
        </w:rPr>
      </w:pPr>
    </w:p>
    <w:p>
      <w:pPr>
        <w:widowControl/>
        <w:shd w:val="clear" w:color="auto" w:fill="FFFFFF"/>
        <w:autoSpaceDE/>
        <w:autoSpaceDN/>
        <w:jc w:val="center"/>
        <w:rPr>
          <w:b/>
          <w:bCs/>
          <w:sz w:val="24"/>
          <w:szCs w:val="24"/>
          <w:lang w:val="en-GB" w:eastAsia="en-GB"/>
        </w:rPr>
      </w:pPr>
      <w:r>
        <w:drawing>
          <wp:inline distT="0" distB="0" distL="0" distR="0">
            <wp:extent cx="1597660" cy="1597660"/>
            <wp:effectExtent l="0" t="0" r="2540" b="2540"/>
            <wp:docPr id="2070776546" name="Picture 2" descr="Visual Studio Code (@cod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76546" name="Picture 2" descr="Visual Studio Code (@code) / 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02797" cy="1602797"/>
                    </a:xfrm>
                    <a:prstGeom prst="rect">
                      <a:avLst/>
                    </a:prstGeom>
                    <a:noFill/>
                    <a:ln>
                      <a:noFill/>
                    </a:ln>
                  </pic:spPr>
                </pic:pic>
              </a:graphicData>
            </a:graphic>
          </wp:inline>
        </w:drawing>
      </w:r>
    </w:p>
    <w:p>
      <w:pPr>
        <w:widowControl/>
        <w:shd w:val="clear" w:color="auto" w:fill="FFFFFF"/>
        <w:autoSpaceDE/>
        <w:autoSpaceDN/>
        <w:rPr>
          <w:sz w:val="24"/>
          <w:szCs w:val="24"/>
          <w:lang w:val="en-GB" w:eastAsia="en-GB"/>
        </w:rPr>
      </w:pPr>
    </w:p>
    <w:p>
      <w:pPr>
        <w:widowControl/>
        <w:shd w:val="clear" w:color="auto" w:fill="FFFFFF"/>
        <w:autoSpaceDE/>
        <w:autoSpaceDN/>
        <w:rPr>
          <w:sz w:val="24"/>
          <w:szCs w:val="24"/>
          <w:lang w:val="en-GB" w:eastAsia="en-GB"/>
        </w:rPr>
      </w:pPr>
    </w:p>
    <w:p>
      <w:pPr>
        <w:widowControl/>
        <w:shd w:val="clear" w:color="auto" w:fill="FFFFFF"/>
        <w:autoSpaceDE/>
        <w:autoSpaceDN/>
        <w:rPr>
          <w:sz w:val="24"/>
          <w:szCs w:val="24"/>
          <w:lang w:val="en-GB" w:eastAsia="en-GB"/>
        </w:rPr>
      </w:pPr>
    </w:p>
    <w:p>
      <w:pPr>
        <w:widowControl/>
        <w:shd w:val="clear" w:color="auto" w:fill="FFFFFF"/>
        <w:autoSpaceDE/>
        <w:autoSpaceDN/>
        <w:spacing w:after="240"/>
        <w:rPr>
          <w:b/>
          <w:sz w:val="24"/>
          <w:szCs w:val="24"/>
          <w:lang w:val="en-GB" w:eastAsia="en-GB"/>
        </w:rPr>
      </w:pPr>
      <w:r>
        <w:rPr>
          <w:b/>
          <w:color w:val="000000"/>
          <w:sz w:val="28"/>
          <w:szCs w:val="28"/>
          <w:lang w:val="en-GB" w:eastAsia="en-GB"/>
        </w:rPr>
        <w:t>Project Summary</w:t>
      </w:r>
    </w:p>
    <w:tbl>
      <w:tblPr>
        <w:tblStyle w:val="7"/>
        <w:tblW w:w="0" w:type="auto"/>
        <w:tblInd w:w="0" w:type="dxa"/>
        <w:tblLayout w:type="autofit"/>
        <w:tblCellMar>
          <w:top w:w="15" w:type="dxa"/>
          <w:left w:w="15" w:type="dxa"/>
          <w:bottom w:w="15" w:type="dxa"/>
          <w:right w:w="15" w:type="dxa"/>
        </w:tblCellMar>
      </w:tblPr>
      <w:tblGrid>
        <w:gridCol w:w="2714"/>
        <w:gridCol w:w="7256"/>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val="en-GB" w:eastAsia="en-GB"/>
              </w:rPr>
              <w:t>Website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tabs>
                <w:tab w:val="left" w:pos="4593"/>
              </w:tabs>
              <w:autoSpaceDE/>
              <w:autoSpaceDN/>
              <w:rPr>
                <w:sz w:val="24"/>
                <w:szCs w:val="24"/>
                <w:lang w:val="en-GB" w:eastAsia="en-GB"/>
              </w:rPr>
            </w:pPr>
            <w:r>
              <w:rPr>
                <w:color w:val="000000"/>
                <w:sz w:val="24"/>
                <w:szCs w:val="24"/>
                <w:lang w:val="en-GB" w:eastAsia="en-GB"/>
              </w:rPr>
              <w:t>https://code.visualstudio.com/</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val="en-GB" w:eastAsia="en-GB"/>
              </w:rPr>
              <w:t>Organization/Foundation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eastAsia="en-GB"/>
              </w:rPr>
              <w:t>Microsoft Corporation</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val="en-GB" w:eastAsia="en-GB"/>
              </w:rPr>
              <w:t>Licence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eastAsia="en-GB"/>
              </w:rPr>
              <w:t>MIT License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val="en-GB" w:eastAsia="en-GB"/>
              </w:rPr>
              <w:t>Open/Proprietary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val="en-GB" w:eastAsia="en-GB"/>
              </w:rPr>
              <w:t>Open Source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val="en-GB" w:eastAsia="en-GB"/>
              </w:rPr>
              <w:t>Source Path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sz w:val="24"/>
                <w:szCs w:val="24"/>
                <w:lang w:val="en-GB" w:eastAsia="en-GB"/>
              </w:rPr>
              <w:t>https://github.com/microsoft/vscode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rPr>
                <w:sz w:val="24"/>
                <w:szCs w:val="24"/>
                <w:lang w:val="en-GB" w:eastAsia="en-GB"/>
              </w:rPr>
            </w:pPr>
            <w:r>
              <w:rPr>
                <w:color w:val="000000"/>
                <w:sz w:val="24"/>
                <w:szCs w:val="24"/>
                <w:lang w:val="en-GB" w:eastAsia="en-GB"/>
              </w:rPr>
              <w:t>Brief 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autoSpaceDE/>
              <w:autoSpaceDN/>
              <w:spacing w:line="360" w:lineRule="auto"/>
              <w:rPr>
                <w:sz w:val="24"/>
                <w:szCs w:val="24"/>
                <w:lang w:val="en-GB" w:eastAsia="en-GB"/>
              </w:rPr>
            </w:pPr>
            <w:r>
              <w:rPr>
                <w:color w:val="000000"/>
                <w:sz w:val="24"/>
                <w:szCs w:val="24"/>
                <w:lang w:eastAsia="en-GB"/>
              </w:rPr>
              <w:t>VS Code redefines the developer experience with its lightweight yet robust platform. It provides a rich feature set, including comprehensive language support, a vibrant extensions ecosystem, and a modular architecture that delivers unmatched performance and flexibility.</w:t>
            </w:r>
          </w:p>
        </w:tc>
      </w:tr>
    </w:tbl>
    <w:p>
      <w:pPr>
        <w:pStyle w:val="8"/>
        <w:spacing w:before="311"/>
        <w:rPr>
          <w:b/>
          <w:sz w:val="28"/>
        </w:rPr>
      </w:pPr>
    </w:p>
    <w:p>
      <w:pPr>
        <w:pStyle w:val="8"/>
        <w:spacing w:before="311"/>
        <w:rPr>
          <w:b/>
          <w:sz w:val="28"/>
        </w:rPr>
      </w:pPr>
    </w:p>
    <w:p>
      <w:pPr>
        <w:pStyle w:val="8"/>
        <w:spacing w:before="311"/>
        <w:rPr>
          <w:b/>
          <w:sz w:val="28"/>
        </w:rPr>
      </w:pPr>
    </w:p>
    <w:p>
      <w:pPr>
        <w:pStyle w:val="8"/>
        <w:spacing w:before="311"/>
        <w:rPr>
          <w:b/>
          <w:sz w:val="28"/>
        </w:rPr>
      </w:pPr>
    </w:p>
    <w:p>
      <w:pPr>
        <w:pStyle w:val="8"/>
        <w:spacing w:before="311"/>
        <w:rPr>
          <w:b/>
          <w:sz w:val="28"/>
        </w:rPr>
      </w:pPr>
    </w:p>
    <w:p>
      <w:pPr>
        <w:pStyle w:val="4"/>
        <w:ind w:left="0"/>
        <w:rPr>
          <w:spacing w:val="-2"/>
        </w:rPr>
      </w:pPr>
      <w:r>
        <w:t>Project</w:t>
      </w:r>
      <w:r>
        <w:rPr>
          <w:spacing w:val="-5"/>
        </w:rPr>
        <w:t xml:space="preserve"> </w:t>
      </w:r>
      <w:r>
        <w:rPr>
          <w:spacing w:val="-2"/>
        </w:rPr>
        <w:t>Details</w:t>
      </w:r>
    </w:p>
    <w:p>
      <w:pPr>
        <w:pStyle w:val="4"/>
        <w:ind w:left="0"/>
      </w:pPr>
    </w:p>
    <w:p>
      <w:pPr>
        <w:pStyle w:val="5"/>
        <w:spacing w:before="160"/>
        <w:ind w:left="0"/>
        <w:rPr>
          <w:spacing w:val="-2"/>
        </w:rPr>
      </w:pPr>
      <w:r>
        <w:rPr>
          <w:spacing w:val="-2"/>
        </w:rPr>
        <w:t>Key Feature:</w:t>
      </w:r>
    </w:p>
    <w:p>
      <w:pPr>
        <w:pStyle w:val="5"/>
        <w:spacing w:before="160"/>
        <w:ind w:left="0"/>
        <w:rPr>
          <w:spacing w:val="-2"/>
        </w:rPr>
      </w:pPr>
    </w:p>
    <w:p>
      <w:pPr>
        <w:widowControl/>
        <w:numPr>
          <w:ilvl w:val="0"/>
          <w:numId w:val="18"/>
        </w:numPr>
        <w:pBdr>
          <w:top w:val="single" w:color="E3E3E3" w:sz="2" w:space="0"/>
          <w:left w:val="single" w:color="E3E3E3" w:sz="2" w:space="0"/>
          <w:bottom w:val="single" w:color="E3E3E3" w:sz="2" w:space="0"/>
          <w:right w:val="single" w:color="E3E3E3" w:sz="2" w:space="0"/>
        </w:pBdr>
        <w:shd w:val="clear" w:color="auto" w:fill="FFFFFF"/>
        <w:autoSpaceDE/>
        <w:autoSpaceDN/>
        <w:spacing w:line="360" w:lineRule="auto"/>
        <w:ind w:left="360" w:hanging="360"/>
        <w:jc w:val="both"/>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Lightweight and Fast:</w:t>
      </w:r>
      <w:r>
        <w:rPr>
          <w:rFonts w:ascii="Segoe UI" w:hAnsi="Segoe UI" w:cs="Segoe UI"/>
          <w:color w:val="0D0D0D"/>
          <w:sz w:val="24"/>
          <w:szCs w:val="24"/>
          <w:lang w:val="en-IN" w:eastAsia="en-IN"/>
        </w:rPr>
        <w:t xml:space="preserve"> VS Code is engineered for speed and efficiency, offering snappy performance without compromising on functionality. Its </w:t>
      </w:r>
      <w:r>
        <w:rPr>
          <w:rFonts w:ascii="Segoe UI" w:hAnsi="Segoe UI" w:cs="Segoe UI"/>
          <w:color w:val="0D0D0D"/>
          <w:sz w:val="24"/>
          <w:szCs w:val="24"/>
          <w:lang w:eastAsia="en-IN"/>
        </w:rPr>
        <w:t>minimalist</w:t>
      </w:r>
      <w:r>
        <w:rPr>
          <w:rFonts w:ascii="Segoe UI" w:hAnsi="Segoe UI" w:cs="Segoe UI"/>
          <w:color w:val="0D0D0D"/>
          <w:sz w:val="24"/>
          <w:szCs w:val="24"/>
          <w:lang w:val="en-IN" w:eastAsia="en-IN"/>
        </w:rPr>
        <w:t xml:space="preserve"> design and optimized resource usage contribute to a smooth editing experience.</w:t>
      </w:r>
    </w:p>
    <w:p>
      <w:pPr>
        <w:widowControl/>
        <w:pBdr>
          <w:top w:val="single" w:color="E3E3E3" w:sz="2" w:space="0"/>
          <w:left w:val="single" w:color="E3E3E3" w:sz="2" w:space="0"/>
          <w:bottom w:val="single" w:color="E3E3E3" w:sz="2" w:space="0"/>
          <w:right w:val="single" w:color="E3E3E3" w:sz="2" w:space="0"/>
        </w:pBdr>
        <w:shd w:val="clear" w:color="auto" w:fill="FFFFFF"/>
        <w:autoSpaceDE/>
        <w:autoSpaceDN/>
        <w:spacing w:line="360" w:lineRule="auto"/>
        <w:ind w:left="360"/>
        <w:jc w:val="both"/>
        <w:rPr>
          <w:rFonts w:ascii="Segoe UI" w:hAnsi="Segoe UI" w:cs="Segoe UI"/>
          <w:color w:val="0D0D0D"/>
          <w:sz w:val="24"/>
          <w:szCs w:val="24"/>
          <w:lang w:val="en-IN" w:eastAsia="en-IN"/>
        </w:rPr>
      </w:pPr>
    </w:p>
    <w:p>
      <w:pPr>
        <w:widowControl/>
        <w:numPr>
          <w:ilvl w:val="0"/>
          <w:numId w:val="18"/>
        </w:numPr>
        <w:pBdr>
          <w:top w:val="single" w:color="E3E3E3" w:sz="2" w:space="0"/>
          <w:left w:val="single" w:color="E3E3E3" w:sz="2" w:space="0"/>
          <w:bottom w:val="single" w:color="E3E3E3" w:sz="2" w:space="0"/>
          <w:right w:val="single" w:color="E3E3E3" w:sz="2" w:space="0"/>
        </w:pBdr>
        <w:shd w:val="clear" w:color="auto" w:fill="FFFFFF"/>
        <w:autoSpaceDE/>
        <w:autoSpaceDN/>
        <w:spacing w:line="360" w:lineRule="auto"/>
        <w:ind w:left="360" w:hanging="360"/>
        <w:jc w:val="both"/>
        <w:rPr>
          <w:rFonts w:ascii="Segoe UI" w:hAnsi="Segoe UI" w:cs="Segoe UI"/>
          <w:color w:val="0D0D0D"/>
          <w:sz w:val="24"/>
          <w:szCs w:val="24"/>
          <w:lang w:val="en-IN" w:eastAsia="en-IN"/>
        </w:rPr>
      </w:pPr>
      <w:r>
        <w:rPr>
          <w:rFonts w:ascii="Segoe UI" w:hAnsi="Segoe UI" w:cs="Segoe UI"/>
          <w:b/>
          <w:bCs/>
          <w:color w:val="0D0D0D"/>
          <w:sz w:val="24"/>
          <w:szCs w:val="24"/>
          <w:bdr w:val="single" w:color="E3E3E3" w:sz="2" w:space="0"/>
          <w:lang w:val="en-IN" w:eastAsia="en-IN"/>
        </w:rPr>
        <w:t>Built-in Language Support:</w:t>
      </w:r>
      <w:r>
        <w:rPr>
          <w:rFonts w:ascii="Segoe UI" w:hAnsi="Segoe UI" w:cs="Segoe UI"/>
          <w:color w:val="0D0D0D"/>
          <w:sz w:val="24"/>
          <w:szCs w:val="24"/>
          <w:lang w:val="en-IN" w:eastAsia="en-IN"/>
        </w:rPr>
        <w:t xml:space="preserve"> VS Code boasts extensive language support out of the box, with features such as syntax highlighting, IntelliSense (code completion), and code navigation tools that enhance productivity and streamline development workflows.</w:t>
      </w:r>
    </w:p>
    <w:p>
      <w:pPr>
        <w:pStyle w:val="14"/>
        <w:spacing w:line="360" w:lineRule="auto"/>
        <w:rPr>
          <w:rFonts w:ascii="Segoe UI" w:hAnsi="Segoe UI" w:cs="Segoe UI"/>
          <w:color w:val="0D0D0D"/>
          <w:sz w:val="24"/>
          <w:szCs w:val="24"/>
          <w:lang w:val="en-IN" w:eastAsia="en-IN"/>
        </w:rPr>
      </w:pPr>
    </w:p>
    <w:p>
      <w:pPr>
        <w:widowControl/>
        <w:pBdr>
          <w:top w:val="single" w:color="E3E3E3" w:sz="2" w:space="0"/>
          <w:left w:val="single" w:color="E3E3E3" w:sz="2" w:space="0"/>
          <w:bottom w:val="single" w:color="E3E3E3" w:sz="2" w:space="0"/>
          <w:right w:val="single" w:color="E3E3E3" w:sz="2" w:space="0"/>
        </w:pBdr>
        <w:shd w:val="clear" w:color="auto" w:fill="FFFFFF"/>
        <w:autoSpaceDE/>
        <w:autoSpaceDN/>
        <w:spacing w:line="360" w:lineRule="auto"/>
        <w:ind w:left="360"/>
        <w:rPr>
          <w:rFonts w:ascii="Segoe UI" w:hAnsi="Segoe UI" w:cs="Segoe UI"/>
          <w:color w:val="0D0D0D"/>
          <w:sz w:val="24"/>
          <w:szCs w:val="24"/>
          <w:lang w:val="en-IN" w:eastAsia="en-IN"/>
        </w:rPr>
      </w:pPr>
    </w:p>
    <w:p>
      <w:pPr>
        <w:widowControl/>
        <w:numPr>
          <w:ilvl w:val="0"/>
          <w:numId w:val="18"/>
        </w:numPr>
        <w:pBdr>
          <w:top w:val="single" w:color="E3E3E3" w:sz="2" w:space="0"/>
          <w:left w:val="single" w:color="E3E3E3" w:sz="2" w:space="0"/>
          <w:bottom w:val="single" w:color="E3E3E3" w:sz="2" w:space="0"/>
          <w:right w:val="single" w:color="E3E3E3" w:sz="2" w:space="0"/>
        </w:pBdr>
        <w:shd w:val="clear" w:color="auto" w:fill="FFFFFF"/>
        <w:autoSpaceDE/>
        <w:autoSpaceDN/>
        <w:spacing w:line="360" w:lineRule="auto"/>
        <w:ind w:left="360" w:hanging="360"/>
        <w:jc w:val="both"/>
        <w:rPr>
          <w:sz w:val="28"/>
        </w:rPr>
      </w:pPr>
      <w:r>
        <w:rPr>
          <w:rFonts w:ascii="Segoe UI" w:hAnsi="Segoe UI" w:cs="Segoe UI"/>
          <w:b/>
          <w:bCs/>
          <w:color w:val="0D0D0D"/>
          <w:sz w:val="24"/>
          <w:szCs w:val="24"/>
          <w:bdr w:val="single" w:color="E3E3E3" w:sz="2" w:space="0"/>
          <w:lang w:val="en-IN" w:eastAsia="en-IN"/>
        </w:rPr>
        <w:t>Extensions Ecosystem:</w:t>
      </w:r>
      <w:r>
        <w:rPr>
          <w:rFonts w:ascii="Segoe UI" w:hAnsi="Segoe UI" w:cs="Segoe UI"/>
          <w:color w:val="0D0D0D"/>
          <w:sz w:val="24"/>
          <w:szCs w:val="24"/>
          <w:lang w:val="en-IN" w:eastAsia="en-IN"/>
        </w:rPr>
        <w:t xml:space="preserve"> The VS Code marketplace hosts a vast ecosystem of extensions, themes, and plugins contributed by the community. These extensions enhance the editor's functionality, enabling developers to tailor their editing environment to suit their preferences and workflow requirements.</w:t>
      </w:r>
    </w:p>
    <w:p>
      <w:pPr>
        <w:pStyle w:val="5"/>
        <w:spacing w:before="160"/>
        <w:ind w:left="0"/>
        <w:rPr>
          <w:spacing w:val="-2"/>
        </w:rPr>
      </w:pPr>
    </w:p>
    <w:p>
      <w:pPr>
        <w:pStyle w:val="3"/>
        <w:spacing w:line="360" w:lineRule="auto"/>
        <w:jc w:val="both"/>
        <w:rPr>
          <w:spacing w:val="-2"/>
        </w:rPr>
      </w:pPr>
      <w:r>
        <w:rPr>
          <w:spacing w:val="-2"/>
        </w:rPr>
        <w:t>Architecture</w:t>
      </w:r>
    </w:p>
    <w:p>
      <w:pPr>
        <w:pStyle w:val="3"/>
        <w:spacing w:line="360" w:lineRule="auto"/>
        <w:jc w:val="both"/>
        <w:rPr>
          <w:spacing w:val="-2"/>
        </w:rPr>
      </w:pPr>
    </w:p>
    <w:p>
      <w:pPr>
        <w:pStyle w:val="3"/>
        <w:spacing w:line="360" w:lineRule="auto"/>
        <w:jc w:val="center"/>
        <w:rPr>
          <w:spacing w:val="-2"/>
        </w:rPr>
      </w:pPr>
      <w:r>
        <w:rPr>
          <w:sz w:val="24"/>
          <w:szCs w:val="24"/>
          <w:lang w:val="en-GB" w:eastAsia="en-GB"/>
        </w:rPr>
        <w:drawing>
          <wp:inline distT="0" distB="0" distL="0" distR="0">
            <wp:extent cx="4453255" cy="3247390"/>
            <wp:effectExtent l="0" t="0" r="4445" b="0"/>
            <wp:docPr id="128294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44528" name="Picture 1"/>
                    <pic:cNvPicPr>
                      <a:picLocks noChangeAspect="1"/>
                    </pic:cNvPicPr>
                  </pic:nvPicPr>
                  <pic:blipFill>
                    <a:blip r:embed="rId14"/>
                    <a:stretch>
                      <a:fillRect/>
                    </a:stretch>
                  </pic:blipFill>
                  <pic:spPr>
                    <a:xfrm>
                      <a:off x="0" y="0"/>
                      <a:ext cx="4502947" cy="3283254"/>
                    </a:xfrm>
                    <a:prstGeom prst="rect">
                      <a:avLst/>
                    </a:prstGeom>
                  </pic:spPr>
                </pic:pic>
              </a:graphicData>
            </a:graphic>
          </wp:inline>
        </w:drawing>
      </w:r>
    </w:p>
    <w:p>
      <w:pPr>
        <w:pStyle w:val="3"/>
        <w:spacing w:line="360" w:lineRule="auto"/>
        <w:jc w:val="both"/>
      </w:pPr>
    </w:p>
    <w:p>
      <w:pPr>
        <w:widowControl/>
        <w:numPr>
          <w:ilvl w:val="0"/>
          <w:numId w:val="19"/>
        </w:numPr>
        <w:tabs>
          <w:tab w:val="clear" w:pos="425"/>
        </w:tabs>
        <w:autoSpaceDE/>
        <w:autoSpaceDN/>
        <w:spacing w:line="360" w:lineRule="auto"/>
        <w:ind w:left="720" w:hanging="360"/>
        <w:jc w:val="both"/>
        <w:rPr>
          <w:color w:val="000000"/>
          <w:sz w:val="24"/>
          <w:szCs w:val="24"/>
          <w:lang w:val="en-IN" w:eastAsia="en-GB"/>
        </w:rPr>
      </w:pPr>
      <w:r>
        <w:rPr>
          <w:b/>
          <w:bCs/>
          <w:color w:val="000000"/>
          <w:sz w:val="24"/>
          <w:szCs w:val="24"/>
          <w:lang w:val="en-IN" w:eastAsia="en-GB"/>
        </w:rPr>
        <w:t>Main Process (Node.js):</w:t>
      </w:r>
      <w:r>
        <w:rPr>
          <w:color w:val="000000"/>
          <w:sz w:val="24"/>
          <w:szCs w:val="24"/>
          <w:lang w:val="en-IN" w:eastAsia="en-GB"/>
        </w:rPr>
        <w:t> This can be depicted as a hexagon in the centre of the diagram. Within the hexagon, list its key responsibilities:</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 xml:space="preserve">Application </w:t>
      </w:r>
      <w:r>
        <w:rPr>
          <w:color w:val="000000"/>
          <w:sz w:val="24"/>
          <w:szCs w:val="24"/>
          <w:lang w:eastAsia="en-GB"/>
        </w:rPr>
        <w:t>life cycle</w:t>
      </w:r>
      <w:r>
        <w:rPr>
          <w:color w:val="000000"/>
          <w:sz w:val="24"/>
          <w:szCs w:val="24"/>
          <w:lang w:val="en-IN" w:eastAsia="en-GB"/>
        </w:rPr>
        <w:t xml:space="preserve"> management</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Interaction with the operating system</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Communication coordination between processes</w:t>
      </w:r>
    </w:p>
    <w:p>
      <w:pPr>
        <w:widowControl/>
        <w:numPr>
          <w:ilvl w:val="0"/>
          <w:numId w:val="19"/>
        </w:numPr>
        <w:tabs>
          <w:tab w:val="clear" w:pos="425"/>
        </w:tabs>
        <w:autoSpaceDE/>
        <w:autoSpaceDN/>
        <w:spacing w:line="360" w:lineRule="auto"/>
        <w:ind w:left="720" w:hanging="360"/>
        <w:jc w:val="both"/>
        <w:rPr>
          <w:color w:val="000000"/>
          <w:sz w:val="24"/>
          <w:szCs w:val="24"/>
          <w:lang w:val="en-IN" w:eastAsia="en-GB"/>
        </w:rPr>
      </w:pPr>
      <w:r>
        <w:rPr>
          <w:b/>
          <w:bCs/>
          <w:color w:val="000000"/>
          <w:sz w:val="24"/>
          <w:szCs w:val="24"/>
          <w:lang w:val="en-IN" w:eastAsia="en-GB"/>
        </w:rPr>
        <w:t>Renderer Process (Electron):</w:t>
      </w:r>
      <w:r>
        <w:rPr>
          <w:color w:val="000000"/>
          <w:sz w:val="24"/>
          <w:szCs w:val="24"/>
          <w:lang w:val="en-IN" w:eastAsia="en-GB"/>
        </w:rPr>
        <w:t> Draw a rectangle positioned below the Main Process hexagon. Inside the rectangle, specify its role:</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Renders the user interface with web technologies (HTML, CSS, JavaScript)</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Utilizes Chrome web engine for efficient rendering.</w:t>
      </w:r>
    </w:p>
    <w:p>
      <w:pPr>
        <w:widowControl/>
        <w:numPr>
          <w:ilvl w:val="0"/>
          <w:numId w:val="19"/>
        </w:numPr>
        <w:tabs>
          <w:tab w:val="clear" w:pos="425"/>
        </w:tabs>
        <w:autoSpaceDE/>
        <w:autoSpaceDN/>
        <w:spacing w:line="360" w:lineRule="auto"/>
        <w:ind w:left="720" w:hanging="360"/>
        <w:jc w:val="both"/>
        <w:rPr>
          <w:color w:val="000000"/>
          <w:sz w:val="24"/>
          <w:szCs w:val="24"/>
          <w:lang w:val="en-IN" w:eastAsia="en-GB"/>
        </w:rPr>
      </w:pPr>
      <w:r>
        <w:rPr>
          <w:b/>
          <w:bCs/>
          <w:color w:val="000000"/>
          <w:sz w:val="24"/>
          <w:szCs w:val="24"/>
          <w:lang w:val="en-IN" w:eastAsia="en-GB"/>
        </w:rPr>
        <w:t>Extension Host:</w:t>
      </w:r>
      <w:r>
        <w:rPr>
          <w:color w:val="000000"/>
          <w:sz w:val="24"/>
          <w:szCs w:val="24"/>
          <w:lang w:val="en-IN" w:eastAsia="en-GB"/>
        </w:rPr>
        <w:t> Create another rectangle positioned to the right of the Main Process hexagon. Label it "Extension Host" and include these details:</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Separate process for executing extensions.</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Isolates extensions from core VS Code functionality (improves stability and security)</w:t>
      </w:r>
    </w:p>
    <w:p>
      <w:pPr>
        <w:widowControl/>
        <w:numPr>
          <w:ilvl w:val="0"/>
          <w:numId w:val="19"/>
        </w:numPr>
        <w:tabs>
          <w:tab w:val="clear" w:pos="425"/>
        </w:tabs>
        <w:autoSpaceDE/>
        <w:autoSpaceDN/>
        <w:spacing w:line="360" w:lineRule="auto"/>
        <w:ind w:left="720" w:hanging="360"/>
        <w:jc w:val="both"/>
        <w:rPr>
          <w:color w:val="000000"/>
          <w:sz w:val="24"/>
          <w:szCs w:val="24"/>
          <w:lang w:val="en-IN" w:eastAsia="en-GB"/>
        </w:rPr>
      </w:pPr>
      <w:r>
        <w:rPr>
          <w:b/>
          <w:bCs/>
          <w:color w:val="000000"/>
          <w:sz w:val="24"/>
          <w:szCs w:val="24"/>
          <w:lang w:val="en-IN" w:eastAsia="en-GB"/>
        </w:rPr>
        <w:t>Node.js Modules:</w:t>
      </w:r>
      <w:r>
        <w:rPr>
          <w:color w:val="000000"/>
          <w:sz w:val="24"/>
          <w:szCs w:val="24"/>
          <w:lang w:val="en-IN" w:eastAsia="en-GB"/>
        </w:rPr>
        <w:t> Depict a cloud shape positioned above the Main Process hexagon. Fill the cloud with the text "Node.js Modules" and include some examples like:</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File I/O</w:t>
      </w:r>
    </w:p>
    <w:p>
      <w:pPr>
        <w:widowControl/>
        <w:numPr>
          <w:ilvl w:val="1"/>
          <w:numId w:val="20"/>
        </w:numPr>
        <w:autoSpaceDE/>
        <w:autoSpaceDN/>
        <w:spacing w:line="360" w:lineRule="auto"/>
        <w:jc w:val="both"/>
        <w:rPr>
          <w:color w:val="000000"/>
          <w:sz w:val="24"/>
          <w:szCs w:val="24"/>
          <w:lang w:val="en-IN" w:eastAsia="en-GB"/>
        </w:rPr>
      </w:pPr>
      <w:r>
        <w:rPr>
          <w:color w:val="000000"/>
          <w:sz w:val="24"/>
          <w:szCs w:val="24"/>
          <w:lang w:val="en-IN" w:eastAsia="en-GB"/>
        </w:rPr>
        <w:t>Networking</w:t>
      </w:r>
    </w:p>
    <w:p>
      <w:pPr>
        <w:widowControl/>
        <w:numPr>
          <w:ilvl w:val="1"/>
          <w:numId w:val="20"/>
        </w:numPr>
        <w:autoSpaceDE/>
        <w:autoSpaceDN/>
        <w:spacing w:line="360" w:lineRule="auto"/>
        <w:jc w:val="both"/>
        <w:rPr>
          <w:sz w:val="24"/>
          <w:szCs w:val="24"/>
          <w:lang w:val="en-GB" w:eastAsia="en-GB"/>
        </w:rPr>
      </w:pPr>
      <w:r>
        <w:rPr>
          <w:color w:val="000000"/>
          <w:sz w:val="24"/>
          <w:szCs w:val="24"/>
          <w:lang w:val="en-IN" w:eastAsia="en-GB"/>
        </w:rPr>
        <w:t>Debugging</w:t>
      </w:r>
    </w:p>
    <w:p>
      <w:pPr>
        <w:widowControl/>
        <w:autoSpaceDE/>
        <w:autoSpaceDN/>
        <w:spacing w:line="360" w:lineRule="auto"/>
        <w:jc w:val="both"/>
        <w:rPr>
          <w:b/>
          <w:bCs/>
          <w:color w:val="000000"/>
          <w:sz w:val="24"/>
          <w:szCs w:val="24"/>
          <w:lang w:val="en-GB" w:eastAsia="en-GB"/>
        </w:rPr>
      </w:pPr>
    </w:p>
    <w:p>
      <w:pPr>
        <w:widowControl/>
        <w:autoSpaceDE/>
        <w:autoSpaceDN/>
        <w:spacing w:line="360" w:lineRule="auto"/>
        <w:jc w:val="both"/>
        <w:rPr>
          <w:sz w:val="24"/>
          <w:szCs w:val="24"/>
          <w:lang w:val="en-GB" w:eastAsia="en-GB"/>
        </w:rPr>
      </w:pPr>
      <w:r>
        <w:rPr>
          <w:b/>
          <w:bCs/>
          <w:color w:val="000000"/>
          <w:sz w:val="24"/>
          <w:szCs w:val="24"/>
          <w:lang w:val="en-GB" w:eastAsia="en-GB"/>
        </w:rPr>
        <w:t>Current Usage</w:t>
      </w:r>
    </w:p>
    <w:p>
      <w:pPr>
        <w:widowControl/>
        <w:autoSpaceDE/>
        <w:autoSpaceDN/>
        <w:spacing w:line="360" w:lineRule="auto"/>
        <w:jc w:val="both"/>
        <w:rPr>
          <w:color w:val="000000"/>
          <w:sz w:val="24"/>
          <w:szCs w:val="24"/>
          <w:lang w:eastAsia="en-GB"/>
        </w:rPr>
      </w:pPr>
      <w:r>
        <w:rPr>
          <w:color w:val="000000"/>
          <w:sz w:val="24"/>
          <w:szCs w:val="24"/>
          <w:lang w:eastAsia="en-GB"/>
        </w:rPr>
        <w:t>Here's a list of notable organizations known to use Visual Studio Code (VS Code):</w:t>
      </w:r>
    </w:p>
    <w:p>
      <w:pPr>
        <w:widowControl/>
        <w:autoSpaceDE/>
        <w:autoSpaceDN/>
        <w:spacing w:line="360" w:lineRule="auto"/>
        <w:jc w:val="both"/>
        <w:rPr>
          <w:sz w:val="24"/>
          <w:szCs w:val="24"/>
          <w:lang w:val="en-GB" w:eastAsia="en-GB"/>
        </w:rPr>
      </w:pPr>
    </w:p>
    <w:p>
      <w:pPr>
        <w:spacing w:line="360" w:lineRule="auto"/>
        <w:jc w:val="both"/>
        <w:rPr>
          <w:color w:val="000000"/>
          <w:sz w:val="24"/>
          <w:szCs w:val="24"/>
          <w:lang w:val="en-IN"/>
        </w:rPr>
      </w:pPr>
      <w:r>
        <w:rPr>
          <w:b/>
          <w:bCs/>
          <w:color w:val="000000"/>
          <w:sz w:val="24"/>
          <w:szCs w:val="24"/>
          <w:lang w:val="en-GB" w:eastAsia="en-GB"/>
        </w:rPr>
        <w:t>1.</w:t>
      </w:r>
      <w:r>
        <w:rPr>
          <w:rFonts w:ascii="Segoe UI" w:hAnsi="Segoe UI" w:cs="Segoe UI"/>
          <w:b/>
          <w:bCs/>
          <w:color w:val="0D0D0D"/>
          <w:sz w:val="24"/>
          <w:szCs w:val="24"/>
          <w:bdr w:val="single" w:color="E3E3E3" w:sz="2" w:space="0"/>
          <w:lang w:val="en-IN" w:eastAsia="en-IN"/>
        </w:rPr>
        <w:t xml:space="preserve"> </w:t>
      </w:r>
      <w:r>
        <w:rPr>
          <w:b/>
          <w:bCs/>
          <w:color w:val="000000"/>
          <w:sz w:val="24"/>
          <w:szCs w:val="24"/>
          <w:lang w:val="en-IN"/>
        </w:rPr>
        <w:t>Microsoft</w:t>
      </w:r>
      <w:r>
        <w:rPr>
          <w:color w:val="000000"/>
          <w:sz w:val="24"/>
          <w:szCs w:val="24"/>
          <w:lang w:val="en-IN"/>
        </w:rPr>
        <w:t>: Microsoft, the organization behind the development of Visual Studio Code, utilizes it extensively for various internal and external development projects. VS Code serves as a versatile and feature-rich source-code editor within Microsoft's ecosystem.</w:t>
      </w:r>
    </w:p>
    <w:p>
      <w:pPr>
        <w:widowControl/>
        <w:autoSpaceDE/>
        <w:autoSpaceDN/>
        <w:spacing w:line="360" w:lineRule="auto"/>
        <w:jc w:val="both"/>
        <w:rPr>
          <w:sz w:val="24"/>
          <w:szCs w:val="24"/>
          <w:lang w:val="en-GB" w:eastAsia="en-GB"/>
        </w:rPr>
      </w:pPr>
    </w:p>
    <w:p>
      <w:pPr>
        <w:widowControl/>
        <w:autoSpaceDE/>
        <w:autoSpaceDN/>
        <w:spacing w:line="360" w:lineRule="auto"/>
        <w:jc w:val="both"/>
        <w:rPr>
          <w:sz w:val="24"/>
          <w:szCs w:val="24"/>
          <w:lang w:val="en-GB" w:eastAsia="en-GB"/>
        </w:rPr>
      </w:pPr>
    </w:p>
    <w:p>
      <w:pPr>
        <w:spacing w:line="360" w:lineRule="auto"/>
        <w:jc w:val="both"/>
        <w:rPr>
          <w:color w:val="000000"/>
          <w:sz w:val="24"/>
          <w:szCs w:val="24"/>
          <w:lang w:val="en-IN"/>
        </w:rPr>
      </w:pPr>
      <w:r>
        <w:rPr>
          <w:b/>
          <w:bCs/>
          <w:color w:val="000000"/>
          <w:sz w:val="24"/>
          <w:szCs w:val="24"/>
          <w:lang w:val="en-GB" w:eastAsia="en-GB"/>
        </w:rPr>
        <w:t>2.</w:t>
      </w:r>
      <w:r>
        <w:rPr>
          <w:rFonts w:ascii="Segoe UI" w:hAnsi="Segoe UI" w:cs="Segoe UI"/>
          <w:b/>
          <w:bCs/>
          <w:color w:val="0D0D0D"/>
          <w:sz w:val="24"/>
          <w:szCs w:val="24"/>
          <w:bdr w:val="single" w:color="E3E3E3" w:sz="2" w:space="0"/>
          <w:lang w:val="en-IN" w:eastAsia="en-IN"/>
        </w:rPr>
        <w:t xml:space="preserve"> </w:t>
      </w:r>
      <w:r>
        <w:rPr>
          <w:b/>
          <w:bCs/>
          <w:color w:val="000000"/>
          <w:sz w:val="24"/>
          <w:szCs w:val="24"/>
          <w:lang w:val="en-IN"/>
        </w:rPr>
        <w:t>GitHub</w:t>
      </w:r>
      <w:r>
        <w:rPr>
          <w:color w:val="000000"/>
          <w:sz w:val="24"/>
          <w:szCs w:val="24"/>
          <w:lang w:val="en-IN"/>
        </w:rPr>
        <w:t>: GitHub, a subsidiary of Microsoft and the world's largest code hosting platform, leverages Visual Studio Code to enhance its development workflow. Many GitHub repositories include configuration files tailored for VS Code, and GitHub actively contributes to the VS Code project.</w:t>
      </w:r>
    </w:p>
    <w:p>
      <w:pPr>
        <w:widowControl/>
        <w:autoSpaceDE/>
        <w:autoSpaceDN/>
        <w:spacing w:line="360" w:lineRule="auto"/>
        <w:jc w:val="both"/>
        <w:rPr>
          <w:sz w:val="24"/>
          <w:szCs w:val="24"/>
          <w:lang w:val="en-GB" w:eastAsia="en-GB"/>
        </w:rPr>
      </w:pPr>
    </w:p>
    <w:p>
      <w:pPr>
        <w:widowControl/>
        <w:autoSpaceDE/>
        <w:autoSpaceDN/>
        <w:spacing w:line="360" w:lineRule="auto"/>
        <w:jc w:val="both"/>
        <w:rPr>
          <w:sz w:val="24"/>
          <w:szCs w:val="24"/>
          <w:lang w:val="en-GB" w:eastAsia="en-GB"/>
        </w:rPr>
      </w:pPr>
      <w:r>
        <w:rPr>
          <w:b/>
          <w:bCs/>
          <w:color w:val="000000"/>
          <w:sz w:val="24"/>
          <w:szCs w:val="24"/>
          <w:lang w:val="en-GB" w:eastAsia="en-GB"/>
        </w:rPr>
        <w:t xml:space="preserve">3. </w:t>
      </w:r>
      <w:r>
        <w:rPr>
          <w:b/>
          <w:bCs/>
          <w:color w:val="000000"/>
          <w:sz w:val="24"/>
          <w:szCs w:val="24"/>
          <w:lang w:eastAsia="en-GB"/>
        </w:rPr>
        <w:t>Google</w:t>
      </w:r>
      <w:r>
        <w:rPr>
          <w:color w:val="000000"/>
          <w:sz w:val="24"/>
          <w:szCs w:val="24"/>
          <w:lang w:eastAsia="en-GB"/>
        </w:rPr>
        <w:t>: Google, a leading technology company, incorporates Visual Studio Code into its development toolchain for building software applications, services, and platforms. Google developers utilize VS Code's extensibility and cross-platform capabilities for coding tasks</w:t>
      </w:r>
    </w:p>
    <w:p>
      <w:pPr>
        <w:widowControl/>
        <w:autoSpaceDE/>
        <w:autoSpaceDN/>
        <w:spacing w:line="360" w:lineRule="auto"/>
        <w:rPr>
          <w:color w:val="000000"/>
          <w:sz w:val="24"/>
          <w:szCs w:val="24"/>
          <w:lang w:val="en-GB" w:eastAsia="en-GB"/>
        </w:rPr>
      </w:pPr>
    </w:p>
    <w:p>
      <w:pPr>
        <w:widowControl/>
        <w:autoSpaceDE/>
        <w:autoSpaceDN/>
        <w:spacing w:line="360" w:lineRule="auto"/>
        <w:rPr>
          <w:color w:val="000000"/>
          <w:sz w:val="24"/>
          <w:szCs w:val="24"/>
          <w:lang w:val="en-GB" w:eastAsia="en-GB"/>
        </w:rPr>
      </w:pPr>
    </w:p>
    <w:p>
      <w:pPr>
        <w:spacing w:line="360" w:lineRule="auto"/>
        <w:rPr>
          <w:color w:val="000000"/>
          <w:sz w:val="24"/>
          <w:szCs w:val="24"/>
          <w:lang w:val="en-IN"/>
        </w:rPr>
      </w:pPr>
      <w:r>
        <w:rPr>
          <w:b/>
          <w:bCs/>
          <w:color w:val="000000"/>
          <w:sz w:val="24"/>
          <w:szCs w:val="24"/>
          <w:lang w:val="en-GB" w:eastAsia="en-GB"/>
        </w:rPr>
        <w:t xml:space="preserve">4. </w:t>
      </w:r>
      <w:r>
        <w:rPr>
          <w:b/>
          <w:bCs/>
          <w:color w:val="000000"/>
          <w:sz w:val="24"/>
          <w:szCs w:val="24"/>
          <w:lang w:val="en-IN"/>
        </w:rPr>
        <w:t>Netflix</w:t>
      </w:r>
      <w:r>
        <w:rPr>
          <w:color w:val="000000"/>
          <w:sz w:val="24"/>
          <w:szCs w:val="24"/>
          <w:lang w:val="en-IN"/>
        </w:rPr>
        <w:t>: Netflix, a leading streaming entertainment service, incorporates Visual Studio Code into its development toolkit for building and maintaining its streaming platform. Netflix engineers leverage VS Code's features for writing and debugging code, collaborating on projects, and managing repositories.</w:t>
      </w:r>
    </w:p>
    <w:p>
      <w:pPr>
        <w:widowControl/>
        <w:autoSpaceDE/>
        <w:autoSpaceDN/>
        <w:spacing w:line="360" w:lineRule="auto"/>
        <w:rPr>
          <w:sz w:val="24"/>
          <w:szCs w:val="24"/>
          <w:lang w:val="en-GB" w:eastAsia="en-GB"/>
        </w:rPr>
      </w:pPr>
    </w:p>
    <w:p>
      <w:pPr>
        <w:spacing w:line="360" w:lineRule="auto"/>
        <w:rPr>
          <w:color w:val="000000"/>
          <w:sz w:val="24"/>
          <w:szCs w:val="24"/>
          <w:lang w:val="en-IN"/>
        </w:rPr>
      </w:pPr>
      <w:r>
        <w:rPr>
          <w:b/>
          <w:bCs/>
          <w:color w:val="000000"/>
          <w:sz w:val="24"/>
          <w:szCs w:val="24"/>
          <w:lang w:val="en-GB" w:eastAsia="en-GB"/>
        </w:rPr>
        <w:t xml:space="preserve">5. </w:t>
      </w:r>
      <w:r>
        <w:rPr>
          <w:b/>
          <w:bCs/>
          <w:color w:val="000000"/>
          <w:sz w:val="24"/>
          <w:szCs w:val="24"/>
          <w:lang w:val="en-IN"/>
        </w:rPr>
        <w:t>Adobe</w:t>
      </w:r>
      <w:r>
        <w:rPr>
          <w:color w:val="000000"/>
          <w:sz w:val="24"/>
          <w:szCs w:val="24"/>
          <w:lang w:val="en-IN"/>
        </w:rPr>
        <w:t>: Adobe, a multinational software company, utilizes Visual Studio Code for various development projects, including web development, mobile app development, and creative tools development. Adobe developers benefit from VS Code's lightweight design and extensive ecosystem of extensions.</w:t>
      </w:r>
    </w:p>
    <w:p>
      <w:pPr>
        <w:widowControl/>
        <w:autoSpaceDE/>
        <w:autoSpaceDN/>
        <w:spacing w:line="360" w:lineRule="auto"/>
        <w:rPr>
          <w:sz w:val="24"/>
          <w:szCs w:val="24"/>
          <w:lang w:val="en-GB" w:eastAsia="en-GB"/>
        </w:rPr>
      </w:pPr>
    </w:p>
    <w:p>
      <w:pPr>
        <w:pStyle w:val="8"/>
        <w:spacing w:before="132" w:line="360" w:lineRule="auto"/>
        <w:jc w:val="both"/>
        <w:rPr>
          <w:sz w:val="28"/>
        </w:rPr>
      </w:pPr>
    </w:p>
    <w:p>
      <w:pPr>
        <w:pStyle w:val="3"/>
        <w:spacing w:line="360" w:lineRule="auto"/>
        <w:jc w:val="both"/>
      </w:pPr>
      <w:r>
        <w:t>Technical Details</w:t>
      </w:r>
    </w:p>
    <w:p>
      <w:pPr>
        <w:widowControl/>
        <w:autoSpaceDE/>
        <w:autoSpaceDN/>
        <w:spacing w:line="360" w:lineRule="auto"/>
        <w:jc w:val="both"/>
        <w:rPr>
          <w:color w:val="000000"/>
          <w:sz w:val="24"/>
          <w:szCs w:val="24"/>
          <w:lang w:val="en-GB" w:eastAsia="en-GB"/>
        </w:rPr>
      </w:pPr>
      <w:r>
        <w:rPr>
          <w:b/>
          <w:bCs/>
          <w:color w:val="000000"/>
          <w:sz w:val="24"/>
          <w:szCs w:val="24"/>
          <w:lang w:val="en-GB" w:eastAsia="en-GB"/>
        </w:rPr>
        <w:t xml:space="preserve">1. Scalability: </w:t>
      </w:r>
      <w:r>
        <w:rPr>
          <w:color w:val="000000"/>
          <w:sz w:val="24"/>
          <w:szCs w:val="24"/>
          <w:lang w:val="en-GB" w:eastAsia="en-GB"/>
        </w:rPr>
        <w:t>Visual Studio Code is designed to scale with the needs of developers and organizations of all sizes. Its architecture allows for horizontal scaling by leveraging distributed version control systems (e.g., Git) and cloud-based storage solutions. The lightweight nature of VS Code's core editor ensures that it can efficiently handle large codebases and projects without compromising performance. Developers can seamlessly work on projects of varying complexity and scale. Additionally, VS Code's extension ecosystem provides scalability in terms of functionality, allowing developers to enhance and customize their editing environment based on their specific requirements.</w:t>
      </w:r>
    </w:p>
    <w:p>
      <w:pPr>
        <w:widowControl/>
        <w:autoSpaceDE/>
        <w:autoSpaceDN/>
        <w:spacing w:line="360" w:lineRule="auto"/>
        <w:jc w:val="both"/>
        <w:rPr>
          <w:color w:val="000000"/>
          <w:sz w:val="24"/>
          <w:szCs w:val="24"/>
          <w:lang w:val="en-GB" w:eastAsia="en-GB"/>
        </w:rPr>
      </w:pPr>
    </w:p>
    <w:p>
      <w:pPr>
        <w:widowControl/>
        <w:autoSpaceDE/>
        <w:autoSpaceDN/>
        <w:spacing w:line="360" w:lineRule="auto"/>
        <w:jc w:val="both"/>
        <w:rPr>
          <w:color w:val="000000"/>
          <w:sz w:val="24"/>
          <w:szCs w:val="24"/>
          <w:lang w:val="en-GB" w:eastAsia="en-GB"/>
        </w:rPr>
      </w:pPr>
      <w:r>
        <w:rPr>
          <w:b/>
          <w:bCs/>
          <w:color w:val="000000"/>
          <w:sz w:val="24"/>
          <w:szCs w:val="24"/>
          <w:lang w:val="en-GB" w:eastAsia="en-GB"/>
        </w:rPr>
        <w:t>2. Performance:</w:t>
      </w:r>
      <w:r>
        <w:rPr>
          <w:color w:val="000000"/>
          <w:sz w:val="24"/>
          <w:szCs w:val="24"/>
          <w:lang w:val="en-GB" w:eastAsia="en-GB"/>
        </w:rPr>
        <w:t xml:space="preserve"> Visual Studio Code prioritizes performance to deliver a responsive and smooth editing experience. The editor's core functionalities, such as code editing, syntax highlighting, and IntelliSense, are optimized for speed and efficiency. VS Code's architecture utilizes a combination of native and web-based technologies to achieve optimal performance across different platforms. It leverages Electron for cross-platform compatibility while ensuring minimal resource usage and fast startup times. Furthermore, VS Code implements asynchronous processing techniques to handle concurrent operations efficiently. This ensures that tasks such as file operations, language services, and extension execution do not block the user interface, maintaining responsiveness during heavy workloads.</w:t>
      </w:r>
    </w:p>
    <w:p>
      <w:pPr>
        <w:widowControl/>
        <w:autoSpaceDE/>
        <w:autoSpaceDN/>
        <w:spacing w:line="360" w:lineRule="auto"/>
        <w:ind w:left="580"/>
        <w:jc w:val="center"/>
        <w:rPr>
          <w:sz w:val="24"/>
          <w:szCs w:val="24"/>
          <w:lang w:val="en-GB" w:eastAsia="en-GB"/>
        </w:rPr>
      </w:pPr>
    </w:p>
    <w:p>
      <w:pPr>
        <w:widowControl/>
        <w:autoSpaceDE/>
        <w:autoSpaceDN/>
        <w:spacing w:line="360" w:lineRule="auto"/>
        <w:jc w:val="both"/>
        <w:rPr>
          <w:ins w:id="1" w:author="Alex Joy" w:date="2024-04-16T01:33:14Z"/>
          <w:b/>
          <w:bCs/>
          <w:color w:val="000000"/>
          <w:sz w:val="24"/>
          <w:szCs w:val="24"/>
          <w:lang w:val="en-GB" w:eastAsia="en-GB"/>
        </w:rPr>
      </w:pPr>
    </w:p>
    <w:p>
      <w:pPr>
        <w:widowControl/>
        <w:autoSpaceDE/>
        <w:autoSpaceDN/>
        <w:spacing w:line="360" w:lineRule="auto"/>
        <w:jc w:val="both"/>
        <w:rPr>
          <w:ins w:id="2" w:author="Alex Joy" w:date="2024-04-16T01:33:14Z"/>
          <w:b/>
          <w:bCs/>
          <w:color w:val="000000"/>
          <w:sz w:val="24"/>
          <w:szCs w:val="24"/>
          <w:lang w:val="en-GB" w:eastAsia="en-GB"/>
        </w:rPr>
      </w:pPr>
    </w:p>
    <w:p>
      <w:pPr>
        <w:widowControl/>
        <w:autoSpaceDE/>
        <w:autoSpaceDN/>
        <w:spacing w:line="360" w:lineRule="auto"/>
        <w:jc w:val="both"/>
        <w:rPr>
          <w:b/>
          <w:bCs/>
          <w:color w:val="000000"/>
          <w:sz w:val="24"/>
          <w:szCs w:val="24"/>
          <w:lang w:val="en-GB" w:eastAsia="en-GB"/>
        </w:rPr>
      </w:pPr>
    </w:p>
    <w:p>
      <w:pPr>
        <w:widowControl/>
        <w:autoSpaceDE/>
        <w:autoSpaceDN/>
        <w:spacing w:line="360" w:lineRule="auto"/>
        <w:jc w:val="both"/>
        <w:rPr>
          <w:color w:val="000000"/>
          <w:sz w:val="24"/>
          <w:szCs w:val="24"/>
          <w:lang w:val="en-GB" w:eastAsia="en-GB"/>
        </w:rPr>
      </w:pPr>
      <w:r>
        <w:rPr>
          <w:b/>
          <w:bCs/>
          <w:color w:val="000000"/>
          <w:sz w:val="24"/>
          <w:szCs w:val="24"/>
          <w:lang w:val="en-GB" w:eastAsia="en-GB"/>
        </w:rPr>
        <w:t>3. Caching and Optimization:</w:t>
      </w:r>
      <w:r>
        <w:t xml:space="preserve"> </w:t>
      </w:r>
      <w:r>
        <w:rPr>
          <w:color w:val="000000"/>
          <w:sz w:val="24"/>
          <w:szCs w:val="24"/>
          <w:lang w:val="en-GB" w:eastAsia="en-GB"/>
        </w:rPr>
        <w:t>Visual Studio Code incorporates caching mechanisms to improve performance and optimize resource utilization. This includes caching frequently accessed files, language services, and workspace state to minimize disk I/O and improve responsiveness.</w:t>
      </w:r>
    </w:p>
    <w:p>
      <w:pPr>
        <w:widowControl/>
        <w:autoSpaceDE/>
        <w:autoSpaceDN/>
        <w:spacing w:line="360" w:lineRule="auto"/>
        <w:jc w:val="both"/>
        <w:rPr>
          <w:color w:val="000000"/>
          <w:sz w:val="24"/>
          <w:szCs w:val="24"/>
          <w:lang w:val="en-GB" w:eastAsia="en-GB"/>
        </w:rPr>
      </w:pPr>
      <w:r>
        <w:rPr>
          <w:color w:val="000000"/>
          <w:sz w:val="24"/>
          <w:szCs w:val="24"/>
          <w:lang w:val="en-GB" w:eastAsia="en-GB"/>
        </w:rPr>
        <w:t>The editor's built-in task management system allows developers to configure caching policies for tasks and build processes, reducing redundant computations and speeding up development workflows.</w:t>
      </w:r>
    </w:p>
    <w:p>
      <w:pPr>
        <w:widowControl/>
        <w:autoSpaceDE/>
        <w:autoSpaceDN/>
        <w:spacing w:line="360" w:lineRule="auto"/>
        <w:jc w:val="both"/>
        <w:rPr>
          <w:sz w:val="24"/>
        </w:rPr>
      </w:pPr>
      <w:r>
        <w:rPr>
          <w:color w:val="000000"/>
          <w:sz w:val="24"/>
          <w:szCs w:val="24"/>
          <w:lang w:val="en-GB" w:eastAsia="en-GB"/>
        </w:rPr>
        <w:t>Additionally, VS Code supports various optimization techniques for frontend assets, such as bundling, minification, and code splitting. These optimizations help reduce the size of distributed extensions and improve loading times for both the editor and installed extensions.</w:t>
      </w:r>
    </w:p>
    <w:p>
      <w:pPr>
        <w:widowControl/>
        <w:autoSpaceDE/>
        <w:autoSpaceDN/>
        <w:spacing w:line="360" w:lineRule="auto"/>
        <w:jc w:val="both"/>
        <w:rPr>
          <w:sz w:val="24"/>
        </w:rPr>
      </w:pPr>
    </w:p>
    <w:p>
      <w:pPr>
        <w:pStyle w:val="13"/>
        <w:spacing w:before="0" w:beforeAutospacing="0" w:after="0" w:afterAutospacing="0"/>
        <w:jc w:val="both"/>
        <w:rPr>
          <w:sz w:val="28"/>
          <w:szCs w:val="28"/>
        </w:rPr>
      </w:pPr>
      <w:r>
        <w:rPr>
          <w:b/>
          <w:bCs/>
          <w:color w:val="000000"/>
          <w:sz w:val="28"/>
          <w:szCs w:val="28"/>
        </w:rPr>
        <w:t>Project Comparison</w:t>
      </w:r>
    </w:p>
    <w:p>
      <w:pPr>
        <w:pStyle w:val="13"/>
        <w:spacing w:before="0" w:beforeAutospacing="0" w:after="0" w:afterAutospacing="0" w:line="360" w:lineRule="auto"/>
        <w:jc w:val="both"/>
        <w:rPr>
          <w:color w:val="000000"/>
        </w:rPr>
      </w:pPr>
    </w:p>
    <w:p>
      <w:pPr>
        <w:pStyle w:val="13"/>
        <w:spacing w:before="0" w:beforeAutospacing="0" w:after="0" w:afterAutospacing="0" w:line="360" w:lineRule="auto"/>
        <w:jc w:val="both"/>
      </w:pPr>
      <w:r>
        <w:rPr>
          <w:color w:val="000000"/>
        </w:rPr>
        <w:t>Here's a comparison between Backstage and GitLab:</w:t>
      </w:r>
    </w:p>
    <w:p>
      <w:pPr>
        <w:spacing w:line="360" w:lineRule="auto"/>
        <w:jc w:val="both"/>
      </w:pPr>
    </w:p>
    <w:p>
      <w:pPr>
        <w:pStyle w:val="13"/>
        <w:spacing w:before="0" w:beforeAutospacing="0" w:after="0" w:afterAutospacing="0" w:line="360" w:lineRule="auto"/>
        <w:jc w:val="both"/>
        <w:rPr>
          <w:b/>
          <w:bCs/>
        </w:rPr>
      </w:pPr>
      <w:r>
        <w:rPr>
          <w:b/>
          <w:bCs/>
          <w:color w:val="000000"/>
        </w:rPr>
        <w:t>1. Scope and Focus:</w:t>
      </w:r>
    </w:p>
    <w:p>
      <w:pPr>
        <w:pStyle w:val="13"/>
        <w:numPr>
          <w:ilvl w:val="0"/>
          <w:numId w:val="21"/>
        </w:numPr>
        <w:tabs>
          <w:tab w:val="left" w:pos="360"/>
          <w:tab w:val="clear" w:pos="720"/>
        </w:tabs>
        <w:spacing w:line="360" w:lineRule="auto"/>
        <w:ind w:left="360"/>
        <w:jc w:val="both"/>
        <w:rPr>
          <w:color w:val="000000"/>
          <w:lang w:val="en-IN"/>
        </w:rPr>
      </w:pPr>
      <w:r>
        <w:rPr>
          <w:b/>
          <w:bCs/>
          <w:color w:val="000000"/>
          <w:lang w:val="en-IN"/>
        </w:rPr>
        <w:t>Visual Studio Code (VS Code):</w:t>
      </w:r>
      <w:r>
        <w:rPr>
          <w:color w:val="000000"/>
          <w:lang w:val="en-IN"/>
        </w:rPr>
        <w:t xml:space="preserve"> VS Code is a lightweight source-code editor developed by Microsoft, focusing on providing a streamlined editing experience for developers across various programming languages and platforms.</w:t>
      </w:r>
    </w:p>
    <w:p>
      <w:pPr>
        <w:pStyle w:val="14"/>
        <w:numPr>
          <w:ilvl w:val="0"/>
          <w:numId w:val="21"/>
        </w:numPr>
        <w:tabs>
          <w:tab w:val="left" w:pos="360"/>
          <w:tab w:val="clear" w:pos="720"/>
        </w:tabs>
        <w:spacing w:line="360" w:lineRule="auto"/>
        <w:ind w:left="360"/>
        <w:jc w:val="both"/>
      </w:pPr>
      <w:r>
        <w:rPr>
          <w:b/>
          <w:bCs/>
          <w:color w:val="000000"/>
          <w:sz w:val="24"/>
          <w:szCs w:val="24"/>
          <w:lang w:val="en-IN" w:eastAsia="en-GB"/>
        </w:rPr>
        <w:t>GitLab:</w:t>
      </w:r>
      <w:r>
        <w:rPr>
          <w:color w:val="000000"/>
          <w:sz w:val="24"/>
          <w:szCs w:val="24"/>
          <w:lang w:val="en-IN" w:eastAsia="en-GB"/>
        </w:rPr>
        <w:t xml:space="preserve"> GitLab is a comprehensive DevOps platform that encompasses source code management, CI/CD pipelines, issue tracking, project management, container registry, and more. It offers an end-to-end solution for software development and collaboration.</w:t>
      </w:r>
    </w:p>
    <w:p>
      <w:pPr>
        <w:pStyle w:val="14"/>
        <w:numPr>
          <w:ilvl w:val="0"/>
          <w:numId w:val="0"/>
        </w:numPr>
        <w:tabs>
          <w:tab w:val="left" w:pos="360"/>
        </w:tabs>
        <w:spacing w:line="360" w:lineRule="auto"/>
        <w:ind w:leftChars="0"/>
      </w:pPr>
    </w:p>
    <w:p>
      <w:pPr>
        <w:spacing w:line="360" w:lineRule="auto"/>
        <w:jc w:val="both"/>
      </w:pPr>
    </w:p>
    <w:p>
      <w:pPr>
        <w:pStyle w:val="13"/>
        <w:spacing w:before="0" w:beforeAutospacing="0" w:after="0" w:afterAutospacing="0" w:line="240" w:lineRule="auto"/>
        <w:jc w:val="both"/>
        <w:rPr>
          <w:b/>
          <w:bCs/>
          <w:color w:val="000000"/>
        </w:rPr>
      </w:pPr>
      <w:r>
        <w:rPr>
          <w:b/>
          <w:bCs/>
          <w:color w:val="000000"/>
        </w:rPr>
        <w:t>2. Features:</w:t>
      </w:r>
    </w:p>
    <w:p>
      <w:pPr>
        <w:pStyle w:val="13"/>
        <w:numPr>
          <w:ilvl w:val="0"/>
          <w:numId w:val="22"/>
        </w:numPr>
        <w:spacing w:line="360" w:lineRule="auto"/>
        <w:jc w:val="both"/>
        <w:rPr>
          <w:color w:val="000000"/>
          <w:lang w:val="en-IN"/>
        </w:rPr>
      </w:pPr>
      <w:r>
        <w:rPr>
          <w:b/>
          <w:bCs/>
          <w:color w:val="000000"/>
          <w:lang w:val="en-IN"/>
        </w:rPr>
        <w:t>Visual Studio Code (VS Code):</w:t>
      </w:r>
      <w:r>
        <w:rPr>
          <w:color w:val="000000"/>
          <w:lang w:val="en-IN"/>
        </w:rPr>
        <w:t xml:space="preserve"> VS Code offers features such as syntax highlighting, IntelliSense (code completion), debugging, version control integration, extension support, and customizable themes. It focuses on core editing capabilities and extensibility.</w:t>
      </w:r>
    </w:p>
    <w:p>
      <w:pPr>
        <w:pStyle w:val="13"/>
        <w:numPr>
          <w:ilvl w:val="0"/>
          <w:numId w:val="22"/>
        </w:numPr>
        <w:spacing w:before="0" w:beforeAutospacing="0" w:after="0" w:afterAutospacing="0" w:line="360" w:lineRule="auto"/>
        <w:jc w:val="both"/>
      </w:pPr>
      <w:r>
        <w:rPr>
          <w:color w:val="000000"/>
        </w:rPr>
        <w:t>GitLab: GitLab provides a wide range of features, including version control, issue tracking, CI/CD pipelines, code review, project management, and container registry.</w:t>
      </w:r>
    </w:p>
    <w:p>
      <w:pPr>
        <w:spacing w:line="360" w:lineRule="auto"/>
        <w:jc w:val="both"/>
      </w:pPr>
    </w:p>
    <w:p>
      <w:pPr>
        <w:pStyle w:val="13"/>
        <w:spacing w:before="0" w:beforeAutospacing="0" w:after="0" w:afterAutospacing="0" w:line="360" w:lineRule="auto"/>
        <w:jc w:val="both"/>
      </w:pPr>
      <w:r>
        <w:rPr>
          <w:b/>
          <w:bCs/>
          <w:color w:val="000000"/>
        </w:rPr>
        <w:t>3.</w:t>
      </w:r>
      <w:r>
        <w:rPr>
          <w:color w:val="000000"/>
        </w:rPr>
        <w:t xml:space="preserve"> </w:t>
      </w:r>
      <w:r>
        <w:rPr>
          <w:b/>
          <w:bCs/>
          <w:color w:val="000000"/>
        </w:rPr>
        <w:t>Integration</w:t>
      </w:r>
      <w:r>
        <w:rPr>
          <w:color w:val="000000"/>
        </w:rPr>
        <w:t>:</w:t>
      </w:r>
    </w:p>
    <w:p>
      <w:pPr>
        <w:numPr>
          <w:ilvl w:val="-1"/>
          <w:numId w:val="0"/>
        </w:numPr>
        <w:tabs>
          <w:tab w:val="left" w:pos="720"/>
        </w:tabs>
        <w:spacing w:line="360" w:lineRule="auto"/>
        <w:ind w:left="0" w:firstLine="0"/>
        <w:jc w:val="both"/>
        <w:rPr>
          <w:color w:val="000000"/>
          <w:sz w:val="24"/>
          <w:szCs w:val="24"/>
          <w:lang w:val="en-IN" w:eastAsia="en-GB"/>
        </w:rPr>
      </w:pPr>
      <w:r>
        <w:rPr>
          <w:b/>
          <w:bCs/>
          <w:color w:val="000000"/>
          <w:sz w:val="24"/>
          <w:szCs w:val="24"/>
          <w:lang w:val="en-IN" w:eastAsia="en-GB"/>
        </w:rPr>
        <w:t>Visual Studio Code (VS Code):</w:t>
      </w:r>
      <w:r>
        <w:rPr>
          <w:color w:val="000000"/>
          <w:sz w:val="24"/>
          <w:szCs w:val="24"/>
          <w:lang w:val="en-IN" w:eastAsia="en-GB"/>
        </w:rPr>
        <w:t xml:space="preserve"> VS Code integrates with various version control systems (e.g., Git, GitHub, GitLab), CI/CD pipelines, debugging tools, and extensions from its marketplace. It seamlessly integrates with other development tools and services to enhance productivity.</w:t>
      </w:r>
      <w:ins w:id="3" w:author="Alex Joy" w:date="2024-04-16T01:58:24Z">
        <w:r>
          <w:rPr>
            <w:color w:val="000000"/>
            <w:sz w:val="24"/>
            <w:szCs w:val="24"/>
            <w:lang w:val="en-IN" w:eastAsia="en-GB"/>
          </w:rPr>
          <w:br w:type="textWrapping"/>
        </w:r>
      </w:ins>
      <w:ins w:id="4" w:author="Alex Joy" w:date="2024-04-16T01:58:27Z">
        <w:r>
          <w:rPr>
            <w:color w:val="000000"/>
            <w:sz w:val="24"/>
            <w:szCs w:val="24"/>
            <w:lang w:val="en-IN" w:eastAsia="en-GB"/>
          </w:rPr>
          <w:br w:type="textWrapping"/>
        </w:r>
      </w:ins>
      <w:bookmarkStart w:id="2" w:name="_GoBack"/>
      <w:bookmarkEnd w:id="2"/>
    </w:p>
    <w:p>
      <w:pPr>
        <w:numPr>
          <w:ilvl w:val="-1"/>
          <w:numId w:val="0"/>
        </w:numPr>
        <w:tabs>
          <w:tab w:val="left" w:pos="720"/>
        </w:tabs>
        <w:spacing w:line="360" w:lineRule="auto"/>
        <w:ind w:left="0" w:firstLine="0"/>
        <w:jc w:val="both"/>
        <w:rPr>
          <w:color w:val="000000"/>
          <w:sz w:val="24"/>
          <w:szCs w:val="24"/>
          <w:lang w:val="en-IN" w:eastAsia="en-GB"/>
        </w:rPr>
      </w:pPr>
      <w:r>
        <w:rPr>
          <w:b/>
          <w:bCs/>
          <w:color w:val="000000"/>
          <w:sz w:val="24"/>
          <w:szCs w:val="24"/>
          <w:lang w:val="en-IN" w:eastAsia="en-GB"/>
        </w:rPr>
        <w:t>GitLab:</w:t>
      </w:r>
      <w:r>
        <w:rPr>
          <w:color w:val="000000"/>
          <w:sz w:val="24"/>
          <w:szCs w:val="24"/>
          <w:lang w:val="en-IN" w:eastAsia="en-GB"/>
        </w:rPr>
        <w:t xml:space="preserve"> GitLab offers built-in integration with CI/CD pipelines, issue tracking, project management, Kubernetes, monitoring solutions, and more. It provides a unified platform for developers to collaborate and automate workflows.</w:t>
      </w:r>
    </w:p>
    <w:p>
      <w:pPr>
        <w:spacing w:line="360" w:lineRule="auto"/>
        <w:jc w:val="both"/>
      </w:pPr>
    </w:p>
    <w:p>
      <w:pPr>
        <w:pStyle w:val="13"/>
        <w:spacing w:before="0" w:beforeAutospacing="0" w:after="0" w:afterAutospacing="0" w:line="360" w:lineRule="auto"/>
        <w:jc w:val="both"/>
      </w:pPr>
      <w:r>
        <w:rPr>
          <w:b/>
          <w:bCs/>
          <w:color w:val="000000"/>
        </w:rPr>
        <w:t>4. Customization</w:t>
      </w:r>
      <w:r>
        <w:rPr>
          <w:color w:val="000000"/>
        </w:rPr>
        <w:t>:</w:t>
      </w:r>
    </w:p>
    <w:p>
      <w:pPr>
        <w:pStyle w:val="13"/>
        <w:numPr>
          <w:ilvl w:val="0"/>
          <w:numId w:val="23"/>
        </w:numPr>
        <w:spacing w:before="0" w:beforeAutospacing="0" w:after="0" w:afterAutospacing="0" w:line="360" w:lineRule="auto"/>
        <w:jc w:val="both"/>
      </w:pPr>
      <w:r>
        <w:rPr>
          <w:color w:val="000000"/>
        </w:rPr>
        <w:t>   Backstage: Backstage is highly customizable, allowing organisations to extend its functionality through plugins and customizations to meet specific requirements.</w:t>
      </w:r>
    </w:p>
    <w:p>
      <w:pPr>
        <w:pStyle w:val="13"/>
        <w:numPr>
          <w:ilvl w:val="0"/>
          <w:numId w:val="23"/>
        </w:numPr>
        <w:spacing w:before="0" w:beforeAutospacing="0" w:after="0" w:afterAutospacing="0" w:line="360" w:lineRule="auto"/>
        <w:jc w:val="both"/>
        <w:rPr>
          <w:color w:val="000000"/>
        </w:rPr>
      </w:pPr>
      <w:r>
        <w:rPr>
          <w:color w:val="000000"/>
        </w:rPr>
        <w:t xml:space="preserve"> GitLab: GitLab offers extensive customization options, allowing organisations to tailor their workflows, pipelines, and project settings to suit their needs.</w:t>
      </w:r>
    </w:p>
    <w:p>
      <w:pPr>
        <w:pStyle w:val="13"/>
        <w:numPr>
          <w:ilvl w:val="-1"/>
          <w:numId w:val="0"/>
        </w:numPr>
        <w:spacing w:before="0" w:beforeAutospacing="0" w:after="0" w:afterAutospacing="0" w:line="360" w:lineRule="auto"/>
        <w:ind w:left="0" w:firstLine="0"/>
        <w:jc w:val="both"/>
        <w:rPr>
          <w:color w:val="000000"/>
        </w:rPr>
      </w:pPr>
    </w:p>
    <w:p>
      <w:pPr>
        <w:pStyle w:val="13"/>
        <w:spacing w:before="0" w:beforeAutospacing="0" w:after="0" w:afterAutospacing="0" w:line="360" w:lineRule="auto"/>
        <w:jc w:val="both"/>
        <w:rPr>
          <w:color w:val="000000"/>
        </w:rPr>
      </w:pPr>
      <w:r>
        <w:rPr>
          <w:b/>
          <w:bCs/>
          <w:color w:val="000000"/>
        </w:rPr>
        <w:t>5. Community and Support:</w:t>
      </w:r>
    </w:p>
    <w:p>
      <w:pPr>
        <w:pStyle w:val="13"/>
        <w:numPr>
          <w:ilvl w:val="0"/>
          <w:numId w:val="24"/>
        </w:numPr>
        <w:spacing w:line="360" w:lineRule="auto"/>
        <w:jc w:val="both"/>
        <w:rPr>
          <w:color w:val="000000"/>
          <w:lang w:val="en-IN"/>
        </w:rPr>
      </w:pPr>
      <w:r>
        <w:rPr>
          <w:b/>
          <w:bCs/>
          <w:color w:val="000000"/>
          <w:lang w:val="en-IN"/>
        </w:rPr>
        <w:t>Visual Studio Code (VS Code):</w:t>
      </w:r>
      <w:r>
        <w:rPr>
          <w:color w:val="000000"/>
          <w:lang w:val="en-IN"/>
        </w:rPr>
        <w:t xml:space="preserve"> VS Code is highly customizable, allowing developers to personalize their editing environment with themes, keybindings, and extensions from the marketplace. Users can customize their workflows and enhance functionality based on their preferences.</w:t>
      </w:r>
    </w:p>
    <w:p>
      <w:pPr>
        <w:pStyle w:val="13"/>
        <w:numPr>
          <w:ilvl w:val="0"/>
          <w:numId w:val="24"/>
        </w:numPr>
        <w:spacing w:line="360" w:lineRule="auto"/>
        <w:jc w:val="both"/>
      </w:pPr>
      <w:r>
        <w:rPr>
          <w:b/>
          <w:bCs/>
          <w:color w:val="000000"/>
          <w:lang w:val="en-IN"/>
        </w:rPr>
        <w:t>GitLab:</w:t>
      </w:r>
      <w:r>
        <w:rPr>
          <w:color w:val="000000"/>
          <w:lang w:val="en-IN"/>
        </w:rPr>
        <w:t xml:space="preserve"> GitLab offers extensive customization options for workflows, pipelines, project settings, and user permissions. Organizations can tailor GitLab to meet their specific requirements and integrate it with third-party tools and services</w:t>
      </w:r>
    </w:p>
    <w:p>
      <w:pPr>
        <w:pStyle w:val="13"/>
        <w:numPr>
          <w:ilvl w:val="-1"/>
          <w:numId w:val="0"/>
        </w:numPr>
        <w:spacing w:line="360" w:lineRule="auto"/>
        <w:ind w:left="0" w:firstLine="0"/>
        <w:jc w:val="both"/>
        <w:rPr>
          <w:color w:val="000000"/>
          <w:lang w:val="en-IN"/>
        </w:rPr>
      </w:pPr>
    </w:p>
    <w:p>
      <w:pPr>
        <w:pStyle w:val="4"/>
        <w:spacing w:before="1" w:line="360" w:lineRule="auto"/>
        <w:ind w:left="0"/>
        <w:jc w:val="both"/>
      </w:pPr>
      <w:r>
        <w:t>Reference</w:t>
      </w:r>
      <w:r>
        <w:rPr>
          <w:spacing w:val="-9"/>
        </w:rPr>
        <w:t>:</w:t>
      </w:r>
    </w:p>
    <w:p>
      <w:pPr>
        <w:pStyle w:val="8"/>
        <w:spacing w:line="360" w:lineRule="auto"/>
        <w:jc w:val="both"/>
      </w:pPr>
      <w:r>
        <w:rPr>
          <w:b/>
          <w:bCs/>
        </w:rPr>
        <w:t>VS Code documentation:</w:t>
      </w:r>
      <w:r>
        <w:t> </w:t>
      </w:r>
      <w:r>
        <w:fldChar w:fldCharType="begin"/>
      </w:r>
      <w:r>
        <w:instrText xml:space="preserve"> HYPERLINK "https://code.visualstudio.com/docs" \t "_blank" </w:instrText>
      </w:r>
      <w:r>
        <w:fldChar w:fldCharType="separate"/>
      </w:r>
      <w:r>
        <w:rPr>
          <w:rStyle w:val="12"/>
        </w:rPr>
        <w:t>https://code.visualstudio.com/docs</w:t>
      </w:r>
      <w:r>
        <w:rPr>
          <w:rStyle w:val="12"/>
        </w:rPr>
        <w:fldChar w:fldCharType="end"/>
      </w:r>
    </w:p>
    <w:p>
      <w:pPr>
        <w:pStyle w:val="8"/>
        <w:spacing w:line="360" w:lineRule="auto"/>
        <w:jc w:val="both"/>
      </w:pPr>
      <w:r>
        <w:rPr>
          <w:b/>
          <w:bCs/>
        </w:rPr>
        <w:t>VS Code release notes:</w:t>
      </w:r>
      <w:r>
        <w:t> </w:t>
      </w:r>
      <w:r>
        <w:fldChar w:fldCharType="begin"/>
      </w:r>
      <w:r>
        <w:instrText xml:space="preserve"> HYPERLINK "https://code.visualstudio.com/updates" \t "_blank" </w:instrText>
      </w:r>
      <w:r>
        <w:fldChar w:fldCharType="separate"/>
      </w:r>
      <w:r>
        <w:rPr>
          <w:rStyle w:val="12"/>
        </w:rPr>
        <w:t>https://code.visualstudio.com/updates</w:t>
      </w:r>
      <w:r>
        <w:rPr>
          <w:rStyle w:val="12"/>
        </w:rPr>
        <w:fldChar w:fldCharType="end"/>
      </w:r>
    </w:p>
    <w:p>
      <w:pPr>
        <w:spacing w:line="360" w:lineRule="auto"/>
      </w:pPr>
      <w:r>
        <w:rPr>
          <w:b/>
          <w:bCs/>
        </w:rPr>
        <w:t>VS Code GitHub repository:</w:t>
      </w:r>
      <w:r>
        <w:t> </w:t>
      </w:r>
      <w:r>
        <w:fldChar w:fldCharType="begin"/>
      </w:r>
      <w:r>
        <w:instrText xml:space="preserve"> HYPERLINK "https://github.com/microsoft/vscode" \t "_blank" </w:instrText>
      </w:r>
      <w:r>
        <w:fldChar w:fldCharType="separate"/>
      </w:r>
      <w:r>
        <w:rPr>
          <w:rStyle w:val="12"/>
        </w:rPr>
        <w:t>https://github.com/microsoft/vscode</w:t>
      </w:r>
      <w:r>
        <w:rPr>
          <w:rStyle w:val="12"/>
        </w:rPr>
        <w:fldChar w:fldCharType="end"/>
      </w:r>
      <w:r>
        <w:t> </w:t>
      </w: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center"/>
        <w:rPr>
          <w:b/>
          <w:bCs/>
          <w:sz w:val="28"/>
          <w:szCs w:val="28"/>
        </w:rPr>
      </w:pPr>
      <w:r>
        <w:rPr>
          <w:b/>
          <w:bCs/>
          <w:sz w:val="28"/>
          <w:szCs w:val="28"/>
        </w:rPr>
        <w:t>3. How to join and contribute</w:t>
      </w:r>
    </w:p>
    <w:p>
      <w:pPr>
        <w:spacing w:line="360" w:lineRule="auto"/>
        <w:jc w:val="center"/>
        <w:rPr>
          <w:b/>
          <w:bCs/>
          <w:sz w:val="28"/>
          <w:szCs w:val="28"/>
        </w:rPr>
      </w:pPr>
    </w:p>
    <w:p>
      <w:pPr>
        <w:spacing w:line="360" w:lineRule="auto"/>
        <w:jc w:val="both"/>
        <w:rPr>
          <w:b/>
          <w:bCs/>
          <w:sz w:val="26"/>
          <w:szCs w:val="26"/>
        </w:rPr>
      </w:pPr>
      <w:r>
        <w:rPr>
          <w:b/>
          <w:bCs/>
          <w:sz w:val="26"/>
          <w:szCs w:val="26"/>
        </w:rPr>
        <w:t>Introduction:</w:t>
      </w:r>
    </w:p>
    <w:p>
      <w:pPr>
        <w:spacing w:line="360" w:lineRule="auto"/>
        <w:jc w:val="both"/>
        <w:rPr>
          <w:sz w:val="24"/>
          <w:szCs w:val="24"/>
        </w:rPr>
      </w:pPr>
      <w:r>
        <w:rPr>
          <w:sz w:val="24"/>
          <w:szCs w:val="24"/>
        </w:rPr>
        <w:t>Embarking on a journey to contribute to open-source projects on GitHub is an enriching experience that not only allows individuals to hone their skills but also fosters collaboration within a global community of developers. GitHub, with its vast repository of projects spanning various domains and technologies, offers an ideal platform for individuals to contribute meaningfully to projects they are passionate about. Whether you're a seasoned developer looking to give back to the community or a newcomer eager to learn and grow, GitHub provides ample opportunities to make a difference. By joining in contributing to GitHub projects, you become part of a vibrant ecosystem where innovation thrives, knowledge is shared, and collective efforts propel projects forward.</w:t>
      </w:r>
    </w:p>
    <w:p>
      <w:pPr>
        <w:spacing w:line="360" w:lineRule="auto"/>
        <w:jc w:val="both"/>
        <w:rPr>
          <w:ins w:id="5" w:author="Alex Joy" w:date="2024-04-16T01:55:41Z"/>
          <w:sz w:val="24"/>
          <w:szCs w:val="24"/>
        </w:rPr>
      </w:pPr>
      <w:r>
        <w:rPr>
          <w:sz w:val="24"/>
          <w:szCs w:val="24"/>
        </w:rPr>
        <w:t>Joining and contributing to various communities or projects can be a fulfilling way to make a positive impact. Here are some general steps you can follow:</w:t>
      </w:r>
    </w:p>
    <w:p>
      <w:pPr>
        <w:spacing w:line="360" w:lineRule="auto"/>
        <w:jc w:val="both"/>
        <w:rPr>
          <w:sz w:val="24"/>
          <w:szCs w:val="24"/>
        </w:rPr>
      </w:pPr>
    </w:p>
    <w:p>
      <w:pPr>
        <w:pStyle w:val="14"/>
        <w:widowControl/>
        <w:numPr>
          <w:ilvl w:val="0"/>
          <w:numId w:val="25"/>
        </w:numPr>
        <w:autoSpaceDE/>
        <w:autoSpaceDN/>
        <w:spacing w:after="117" w:line="360" w:lineRule="auto"/>
        <w:contextualSpacing/>
        <w:jc w:val="both"/>
        <w:rPr>
          <w:b/>
          <w:bCs/>
          <w:sz w:val="24"/>
          <w:szCs w:val="24"/>
        </w:rPr>
      </w:pPr>
      <w:r>
        <w:rPr>
          <w:sz w:val="24"/>
          <w:szCs w:val="24"/>
        </w:rPr>
        <w:t>Identify your interests and passions</w:t>
      </w:r>
    </w:p>
    <w:p>
      <w:pPr>
        <w:pStyle w:val="14"/>
        <w:widowControl/>
        <w:numPr>
          <w:ilvl w:val="0"/>
          <w:numId w:val="25"/>
        </w:numPr>
        <w:autoSpaceDE/>
        <w:autoSpaceDN/>
        <w:spacing w:after="117" w:line="360" w:lineRule="auto"/>
        <w:contextualSpacing/>
        <w:jc w:val="both"/>
        <w:rPr>
          <w:b/>
          <w:bCs/>
          <w:sz w:val="24"/>
          <w:szCs w:val="24"/>
        </w:rPr>
      </w:pPr>
      <w:r>
        <w:rPr>
          <w:sz w:val="24"/>
          <w:szCs w:val="24"/>
        </w:rPr>
        <w:t>Research organizations or communities</w:t>
      </w:r>
    </w:p>
    <w:p>
      <w:pPr>
        <w:pStyle w:val="14"/>
        <w:widowControl/>
        <w:numPr>
          <w:ilvl w:val="0"/>
          <w:numId w:val="25"/>
        </w:numPr>
        <w:autoSpaceDE/>
        <w:autoSpaceDN/>
        <w:spacing w:after="117" w:line="360" w:lineRule="auto"/>
        <w:contextualSpacing/>
        <w:jc w:val="both"/>
        <w:rPr>
          <w:b/>
          <w:bCs/>
          <w:sz w:val="24"/>
          <w:szCs w:val="24"/>
        </w:rPr>
      </w:pPr>
      <w:r>
        <w:rPr>
          <w:sz w:val="24"/>
          <w:szCs w:val="24"/>
        </w:rPr>
        <w:t>Understand their mission and values</w:t>
      </w:r>
    </w:p>
    <w:p>
      <w:pPr>
        <w:pStyle w:val="14"/>
        <w:widowControl/>
        <w:numPr>
          <w:ilvl w:val="0"/>
          <w:numId w:val="25"/>
        </w:numPr>
        <w:autoSpaceDE/>
        <w:autoSpaceDN/>
        <w:spacing w:after="117" w:line="360" w:lineRule="auto"/>
        <w:contextualSpacing/>
        <w:jc w:val="both"/>
        <w:rPr>
          <w:b/>
          <w:bCs/>
          <w:sz w:val="24"/>
          <w:szCs w:val="24"/>
        </w:rPr>
      </w:pPr>
      <w:r>
        <w:rPr>
          <w:sz w:val="24"/>
          <w:szCs w:val="24"/>
        </w:rPr>
        <w:t>Explore different roles and opportunities</w:t>
      </w:r>
    </w:p>
    <w:p>
      <w:pPr>
        <w:pStyle w:val="14"/>
        <w:widowControl/>
        <w:numPr>
          <w:ilvl w:val="0"/>
          <w:numId w:val="25"/>
        </w:numPr>
        <w:autoSpaceDE/>
        <w:autoSpaceDN/>
        <w:spacing w:after="117" w:line="360" w:lineRule="auto"/>
        <w:contextualSpacing/>
        <w:jc w:val="both"/>
        <w:rPr>
          <w:b/>
          <w:bCs/>
          <w:sz w:val="24"/>
          <w:szCs w:val="24"/>
        </w:rPr>
      </w:pPr>
      <w:r>
        <w:rPr>
          <w:sz w:val="24"/>
          <w:szCs w:val="24"/>
        </w:rPr>
        <w:t>Reach out and express interest</w:t>
      </w:r>
    </w:p>
    <w:p>
      <w:pPr>
        <w:pStyle w:val="14"/>
        <w:widowControl/>
        <w:numPr>
          <w:ilvl w:val="0"/>
          <w:numId w:val="25"/>
        </w:numPr>
        <w:autoSpaceDE/>
        <w:autoSpaceDN/>
        <w:spacing w:after="117" w:line="360" w:lineRule="auto"/>
        <w:contextualSpacing/>
        <w:jc w:val="both"/>
        <w:rPr>
          <w:b/>
          <w:bCs/>
          <w:sz w:val="24"/>
          <w:szCs w:val="24"/>
        </w:rPr>
      </w:pPr>
      <w:r>
        <w:rPr>
          <w:sz w:val="24"/>
          <w:szCs w:val="24"/>
        </w:rPr>
        <w:t>Volunteer your time and skills</w:t>
      </w:r>
    </w:p>
    <w:p>
      <w:pPr>
        <w:pStyle w:val="14"/>
        <w:widowControl/>
        <w:numPr>
          <w:ilvl w:val="0"/>
          <w:numId w:val="25"/>
        </w:numPr>
        <w:autoSpaceDE/>
        <w:autoSpaceDN/>
        <w:spacing w:after="117" w:line="360" w:lineRule="auto"/>
        <w:contextualSpacing/>
        <w:jc w:val="both"/>
        <w:rPr>
          <w:b/>
          <w:bCs/>
          <w:sz w:val="24"/>
          <w:szCs w:val="24"/>
        </w:rPr>
      </w:pPr>
      <w:r>
        <w:rPr>
          <w:sz w:val="24"/>
          <w:szCs w:val="24"/>
        </w:rPr>
        <w:t>Collaborate and participate actively</w:t>
      </w:r>
    </w:p>
    <w:p>
      <w:pPr>
        <w:pStyle w:val="14"/>
        <w:widowControl/>
        <w:numPr>
          <w:ilvl w:val="0"/>
          <w:numId w:val="25"/>
        </w:numPr>
        <w:autoSpaceDE/>
        <w:autoSpaceDN/>
        <w:spacing w:after="117" w:line="360" w:lineRule="auto"/>
        <w:contextualSpacing/>
        <w:jc w:val="both"/>
        <w:rPr>
          <w:b/>
          <w:bCs/>
          <w:sz w:val="24"/>
          <w:szCs w:val="24"/>
        </w:rPr>
      </w:pPr>
      <w:r>
        <w:rPr>
          <w:sz w:val="24"/>
          <w:szCs w:val="24"/>
        </w:rPr>
        <w:t>Learn and grow</w:t>
      </w:r>
    </w:p>
    <w:p>
      <w:pPr>
        <w:pStyle w:val="14"/>
        <w:widowControl/>
        <w:numPr>
          <w:ilvl w:val="0"/>
          <w:numId w:val="25"/>
        </w:numPr>
        <w:autoSpaceDE/>
        <w:autoSpaceDN/>
        <w:spacing w:after="117" w:line="360" w:lineRule="auto"/>
        <w:contextualSpacing/>
        <w:jc w:val="both"/>
        <w:rPr>
          <w:b/>
          <w:bCs/>
          <w:sz w:val="24"/>
          <w:szCs w:val="24"/>
        </w:rPr>
      </w:pPr>
      <w:r>
        <w:rPr>
          <w:sz w:val="24"/>
          <w:szCs w:val="24"/>
        </w:rPr>
        <w:t>Seek feedback and take on challenges</w:t>
      </w:r>
    </w:p>
    <w:p>
      <w:pPr>
        <w:pStyle w:val="14"/>
        <w:widowControl/>
        <w:numPr>
          <w:ilvl w:val="0"/>
          <w:numId w:val="25"/>
        </w:numPr>
        <w:autoSpaceDE/>
        <w:autoSpaceDN/>
        <w:spacing w:after="117" w:line="360" w:lineRule="auto"/>
        <w:contextualSpacing/>
        <w:jc w:val="both"/>
        <w:rPr>
          <w:sz w:val="24"/>
          <w:szCs w:val="24"/>
        </w:rPr>
      </w:pPr>
      <w:r>
        <w:rPr>
          <w:sz w:val="24"/>
          <w:szCs w:val="24"/>
        </w:rPr>
        <w:t>Maintain commitment and sustainability</w:t>
      </w:r>
    </w:p>
    <w:p>
      <w:pPr>
        <w:spacing w:line="360" w:lineRule="auto"/>
        <w:ind w:left="10"/>
        <w:rPr>
          <w:b/>
          <w:bCs/>
          <w:sz w:val="28"/>
          <w:szCs w:val="28"/>
        </w:rPr>
      </w:pPr>
      <w:r>
        <w:rPr>
          <w:b/>
          <w:bCs/>
          <w:sz w:val="28"/>
          <w:szCs w:val="28"/>
        </w:rPr>
        <w:t>Entry Channels:</w:t>
      </w:r>
    </w:p>
    <w:p>
      <w:pPr>
        <w:pStyle w:val="14"/>
        <w:widowControl/>
        <w:numPr>
          <w:ilvl w:val="0"/>
          <w:numId w:val="26"/>
        </w:numPr>
        <w:autoSpaceDE/>
        <w:autoSpaceDN/>
        <w:spacing w:after="117" w:line="360" w:lineRule="auto"/>
        <w:contextualSpacing/>
        <w:jc w:val="both"/>
        <w:rPr>
          <w:sz w:val="24"/>
          <w:szCs w:val="24"/>
        </w:rPr>
      </w:pPr>
      <w:r>
        <w:rPr>
          <w:sz w:val="24"/>
          <w:szCs w:val="24"/>
        </w:rPr>
        <w:t>Online Platforms</w:t>
      </w:r>
    </w:p>
    <w:p>
      <w:pPr>
        <w:pStyle w:val="14"/>
        <w:widowControl/>
        <w:numPr>
          <w:ilvl w:val="0"/>
          <w:numId w:val="26"/>
        </w:numPr>
        <w:autoSpaceDE/>
        <w:autoSpaceDN/>
        <w:spacing w:after="117" w:line="360" w:lineRule="auto"/>
        <w:contextualSpacing/>
        <w:jc w:val="both"/>
        <w:rPr>
          <w:sz w:val="24"/>
          <w:szCs w:val="24"/>
        </w:rPr>
      </w:pPr>
      <w:r>
        <w:rPr>
          <w:sz w:val="24"/>
          <w:szCs w:val="24"/>
        </w:rPr>
        <w:t>Application Processes</w:t>
      </w:r>
    </w:p>
    <w:p>
      <w:pPr>
        <w:pStyle w:val="14"/>
        <w:widowControl/>
        <w:numPr>
          <w:ilvl w:val="0"/>
          <w:numId w:val="26"/>
        </w:numPr>
        <w:autoSpaceDE/>
        <w:autoSpaceDN/>
        <w:spacing w:after="117" w:line="360" w:lineRule="auto"/>
        <w:contextualSpacing/>
        <w:jc w:val="both"/>
        <w:rPr>
          <w:sz w:val="24"/>
          <w:szCs w:val="24"/>
        </w:rPr>
      </w:pPr>
      <w:r>
        <w:rPr>
          <w:sz w:val="24"/>
          <w:szCs w:val="24"/>
        </w:rPr>
        <w:t>Networking and Referrals</w:t>
      </w:r>
    </w:p>
    <w:p>
      <w:pPr>
        <w:pStyle w:val="14"/>
        <w:widowControl/>
        <w:numPr>
          <w:ilvl w:val="0"/>
          <w:numId w:val="26"/>
        </w:numPr>
        <w:autoSpaceDE/>
        <w:autoSpaceDN/>
        <w:spacing w:after="117" w:line="360" w:lineRule="auto"/>
        <w:contextualSpacing/>
        <w:jc w:val="both"/>
        <w:rPr>
          <w:sz w:val="24"/>
          <w:szCs w:val="24"/>
        </w:rPr>
      </w:pPr>
      <w:r>
        <w:rPr>
          <w:sz w:val="24"/>
          <w:szCs w:val="24"/>
        </w:rPr>
        <w:t>Events and Workshops</w:t>
      </w:r>
    </w:p>
    <w:p>
      <w:pPr>
        <w:pStyle w:val="14"/>
        <w:widowControl/>
        <w:numPr>
          <w:ilvl w:val="0"/>
          <w:numId w:val="26"/>
        </w:numPr>
        <w:autoSpaceDE/>
        <w:autoSpaceDN/>
        <w:spacing w:after="117" w:line="360" w:lineRule="auto"/>
        <w:contextualSpacing/>
        <w:jc w:val="both"/>
        <w:rPr>
          <w:sz w:val="24"/>
          <w:szCs w:val="24"/>
        </w:rPr>
      </w:pPr>
      <w:r>
        <w:rPr>
          <w:sz w:val="24"/>
          <w:szCs w:val="24"/>
        </w:rPr>
        <w:t>Volunteer Programs</w:t>
      </w:r>
    </w:p>
    <w:p>
      <w:pPr>
        <w:pStyle w:val="14"/>
        <w:widowControl/>
        <w:numPr>
          <w:ilvl w:val="0"/>
          <w:numId w:val="26"/>
        </w:numPr>
        <w:autoSpaceDE/>
        <w:autoSpaceDN/>
        <w:spacing w:after="117" w:line="360" w:lineRule="auto"/>
        <w:contextualSpacing/>
        <w:jc w:val="both"/>
        <w:rPr>
          <w:sz w:val="24"/>
          <w:szCs w:val="24"/>
        </w:rPr>
      </w:pPr>
      <w:r>
        <w:rPr>
          <w:sz w:val="24"/>
          <w:szCs w:val="24"/>
        </w:rPr>
        <w:t>Internship and Apprenticeship Programs</w:t>
      </w:r>
    </w:p>
    <w:p>
      <w:pPr>
        <w:pStyle w:val="14"/>
        <w:widowControl/>
        <w:numPr>
          <w:ilvl w:val="0"/>
          <w:numId w:val="26"/>
        </w:numPr>
        <w:autoSpaceDE/>
        <w:autoSpaceDN/>
        <w:spacing w:after="117" w:line="360" w:lineRule="auto"/>
        <w:contextualSpacing/>
        <w:jc w:val="both"/>
        <w:rPr>
          <w:sz w:val="24"/>
          <w:szCs w:val="24"/>
        </w:rPr>
      </w:pPr>
      <w:r>
        <w:rPr>
          <w:sz w:val="24"/>
          <w:szCs w:val="24"/>
        </w:rPr>
        <w:t>Professional Associations and Societies</w:t>
      </w:r>
    </w:p>
    <w:p>
      <w:pPr>
        <w:pStyle w:val="14"/>
        <w:widowControl/>
        <w:numPr>
          <w:ilvl w:val="0"/>
          <w:numId w:val="26"/>
        </w:numPr>
        <w:autoSpaceDE/>
        <w:autoSpaceDN/>
        <w:spacing w:after="117" w:line="360" w:lineRule="auto"/>
        <w:contextualSpacing/>
        <w:jc w:val="both"/>
        <w:rPr>
          <w:sz w:val="24"/>
          <w:szCs w:val="24"/>
        </w:rPr>
      </w:pPr>
      <w:r>
        <w:rPr>
          <w:sz w:val="24"/>
          <w:szCs w:val="24"/>
        </w:rPr>
        <w:t>Academic Institutions</w:t>
      </w:r>
      <w:ins w:id="6" w:author="Alex Joy" w:date="2024-04-16T01:56:05Z">
        <w:r>
          <w:rPr>
            <w:rFonts w:hint="default"/>
            <w:sz w:val="24"/>
            <w:szCs w:val="24"/>
            <w:lang w:val="en-IN"/>
          </w:rPr>
          <w:t xml:space="preserve"> .</w:t>
        </w:r>
      </w:ins>
    </w:p>
    <w:p>
      <w:pPr>
        <w:pStyle w:val="14"/>
        <w:widowControl/>
        <w:numPr>
          <w:ilvl w:val="0"/>
          <w:numId w:val="0"/>
        </w:numPr>
        <w:autoSpaceDE/>
        <w:autoSpaceDN/>
        <w:spacing w:after="117" w:line="360" w:lineRule="auto"/>
        <w:ind w:left="0" w:leftChars="0" w:firstLine="0"/>
        <w:contextualSpacing/>
        <w:jc w:val="both"/>
        <w:rPr>
          <w:ins w:id="7" w:author="Alex Joy" w:date="2024-04-16T01:28:02Z"/>
          <w:sz w:val="16"/>
          <w:szCs w:val="16"/>
        </w:rPr>
      </w:pPr>
    </w:p>
    <w:p>
      <w:pPr>
        <w:spacing w:line="360" w:lineRule="auto"/>
        <w:ind w:left="10"/>
        <w:rPr>
          <w:b/>
          <w:bCs/>
          <w:sz w:val="28"/>
          <w:szCs w:val="28"/>
        </w:rPr>
      </w:pPr>
      <w:r>
        <w:rPr>
          <w:b/>
          <w:bCs/>
          <w:sz w:val="28"/>
          <w:szCs w:val="28"/>
        </w:rPr>
        <w:t>How to contribute:</w:t>
      </w:r>
    </w:p>
    <w:p>
      <w:pPr>
        <w:pStyle w:val="14"/>
        <w:widowControl/>
        <w:numPr>
          <w:ilvl w:val="0"/>
          <w:numId w:val="27"/>
        </w:numPr>
        <w:autoSpaceDE/>
        <w:autoSpaceDN/>
        <w:spacing w:after="117" w:line="360" w:lineRule="auto"/>
        <w:contextualSpacing/>
        <w:jc w:val="both"/>
        <w:rPr>
          <w:b/>
          <w:bCs/>
          <w:sz w:val="24"/>
          <w:szCs w:val="24"/>
        </w:rPr>
      </w:pPr>
      <w:r>
        <w:rPr>
          <w:sz w:val="24"/>
          <w:szCs w:val="24"/>
        </w:rPr>
        <w:t>Volunteer your time</w:t>
      </w:r>
    </w:p>
    <w:p>
      <w:pPr>
        <w:pStyle w:val="14"/>
        <w:widowControl/>
        <w:numPr>
          <w:ilvl w:val="0"/>
          <w:numId w:val="27"/>
        </w:numPr>
        <w:autoSpaceDE/>
        <w:autoSpaceDN/>
        <w:spacing w:after="117" w:line="360" w:lineRule="auto"/>
        <w:contextualSpacing/>
        <w:jc w:val="both"/>
        <w:rPr>
          <w:b/>
          <w:bCs/>
          <w:sz w:val="24"/>
          <w:szCs w:val="24"/>
        </w:rPr>
      </w:pPr>
      <w:r>
        <w:rPr>
          <w:sz w:val="24"/>
          <w:szCs w:val="24"/>
        </w:rPr>
        <w:t>Share your expertise</w:t>
      </w:r>
    </w:p>
    <w:p>
      <w:pPr>
        <w:pStyle w:val="14"/>
        <w:widowControl/>
        <w:numPr>
          <w:ilvl w:val="0"/>
          <w:numId w:val="27"/>
        </w:numPr>
        <w:autoSpaceDE/>
        <w:autoSpaceDN/>
        <w:spacing w:after="117" w:line="360" w:lineRule="auto"/>
        <w:contextualSpacing/>
        <w:jc w:val="both"/>
        <w:rPr>
          <w:b/>
          <w:bCs/>
          <w:sz w:val="24"/>
          <w:szCs w:val="24"/>
        </w:rPr>
      </w:pPr>
      <w:r>
        <w:rPr>
          <w:sz w:val="24"/>
          <w:szCs w:val="24"/>
        </w:rPr>
        <w:t>Join committees or working groups</w:t>
      </w:r>
    </w:p>
    <w:p>
      <w:pPr>
        <w:pStyle w:val="14"/>
        <w:widowControl/>
        <w:numPr>
          <w:ilvl w:val="0"/>
          <w:numId w:val="27"/>
        </w:numPr>
        <w:autoSpaceDE/>
        <w:autoSpaceDN/>
        <w:spacing w:after="117" w:line="360" w:lineRule="auto"/>
        <w:contextualSpacing/>
        <w:jc w:val="both"/>
        <w:rPr>
          <w:b/>
          <w:bCs/>
          <w:sz w:val="24"/>
          <w:szCs w:val="24"/>
        </w:rPr>
      </w:pPr>
      <w:r>
        <w:rPr>
          <w:sz w:val="24"/>
          <w:szCs w:val="24"/>
        </w:rPr>
        <w:t>Contribute to research or content creation</w:t>
      </w:r>
    </w:p>
    <w:p>
      <w:pPr>
        <w:pStyle w:val="14"/>
        <w:widowControl/>
        <w:numPr>
          <w:ilvl w:val="0"/>
          <w:numId w:val="27"/>
        </w:numPr>
        <w:autoSpaceDE/>
        <w:autoSpaceDN/>
        <w:spacing w:after="117" w:line="360" w:lineRule="auto"/>
        <w:contextualSpacing/>
        <w:jc w:val="both"/>
        <w:rPr>
          <w:b/>
          <w:bCs/>
          <w:sz w:val="24"/>
          <w:szCs w:val="24"/>
        </w:rPr>
      </w:pPr>
      <w:r>
        <w:rPr>
          <w:sz w:val="24"/>
          <w:szCs w:val="24"/>
        </w:rPr>
        <w:t>Support with fundraising efforts</w:t>
      </w:r>
    </w:p>
    <w:p>
      <w:pPr>
        <w:pStyle w:val="14"/>
        <w:widowControl/>
        <w:numPr>
          <w:ilvl w:val="0"/>
          <w:numId w:val="27"/>
        </w:numPr>
        <w:autoSpaceDE/>
        <w:autoSpaceDN/>
        <w:spacing w:after="117" w:line="360" w:lineRule="auto"/>
        <w:contextualSpacing/>
        <w:jc w:val="both"/>
        <w:rPr>
          <w:b/>
          <w:bCs/>
          <w:sz w:val="24"/>
          <w:szCs w:val="24"/>
        </w:rPr>
      </w:pPr>
      <w:r>
        <w:rPr>
          <w:sz w:val="24"/>
          <w:szCs w:val="24"/>
        </w:rPr>
        <w:t>Offer technical or digital assistance</w:t>
      </w:r>
    </w:p>
    <w:p>
      <w:pPr>
        <w:pStyle w:val="14"/>
        <w:widowControl/>
        <w:numPr>
          <w:ilvl w:val="-1"/>
          <w:numId w:val="0"/>
        </w:numPr>
        <w:autoSpaceDE/>
        <w:autoSpaceDN/>
        <w:spacing w:after="117" w:line="360" w:lineRule="auto"/>
        <w:ind w:left="370" w:firstLine="0"/>
        <w:contextualSpacing/>
        <w:jc w:val="both"/>
        <w:rPr>
          <w:b/>
          <w:bCs/>
          <w:sz w:val="24"/>
          <w:szCs w:val="24"/>
        </w:rPr>
      </w:pPr>
    </w:p>
    <w:p>
      <w:pPr>
        <w:spacing w:line="360" w:lineRule="auto"/>
        <w:ind w:left="10"/>
        <w:rPr>
          <w:b/>
          <w:bCs/>
          <w:sz w:val="28"/>
          <w:szCs w:val="28"/>
        </w:rPr>
      </w:pPr>
      <w:r>
        <w:rPr>
          <w:b/>
          <w:bCs/>
          <w:sz w:val="28"/>
          <w:szCs w:val="28"/>
        </w:rPr>
        <w:t>Attend community meeting and experience sharing:</w:t>
      </w:r>
    </w:p>
    <w:p>
      <w:pPr>
        <w:pStyle w:val="14"/>
        <w:widowControl/>
        <w:numPr>
          <w:ilvl w:val="0"/>
          <w:numId w:val="28"/>
        </w:numPr>
        <w:autoSpaceDE/>
        <w:autoSpaceDN/>
        <w:spacing w:after="117" w:line="360" w:lineRule="auto"/>
        <w:contextualSpacing/>
        <w:jc w:val="both"/>
        <w:rPr>
          <w:b/>
          <w:bCs/>
          <w:sz w:val="24"/>
          <w:szCs w:val="24"/>
        </w:rPr>
      </w:pPr>
      <w:r>
        <w:rPr>
          <w:sz w:val="24"/>
          <w:szCs w:val="24"/>
        </w:rPr>
        <w:t>Identify relevant community meetings</w:t>
      </w:r>
    </w:p>
    <w:p>
      <w:pPr>
        <w:pStyle w:val="14"/>
        <w:widowControl/>
        <w:numPr>
          <w:ilvl w:val="0"/>
          <w:numId w:val="28"/>
        </w:numPr>
        <w:autoSpaceDE/>
        <w:autoSpaceDN/>
        <w:spacing w:after="117" w:line="360" w:lineRule="auto"/>
        <w:contextualSpacing/>
        <w:jc w:val="both"/>
        <w:rPr>
          <w:b/>
          <w:bCs/>
          <w:sz w:val="24"/>
          <w:szCs w:val="24"/>
        </w:rPr>
      </w:pPr>
      <w:r>
        <w:rPr>
          <w:sz w:val="24"/>
          <w:szCs w:val="24"/>
        </w:rPr>
        <w:t>Check event listings and announcements</w:t>
      </w:r>
    </w:p>
    <w:p>
      <w:pPr>
        <w:pStyle w:val="14"/>
        <w:widowControl/>
        <w:numPr>
          <w:ilvl w:val="0"/>
          <w:numId w:val="28"/>
        </w:numPr>
        <w:autoSpaceDE/>
        <w:autoSpaceDN/>
        <w:spacing w:after="117" w:line="360" w:lineRule="auto"/>
        <w:contextualSpacing/>
        <w:jc w:val="both"/>
        <w:rPr>
          <w:b/>
          <w:bCs/>
          <w:sz w:val="24"/>
          <w:szCs w:val="24"/>
        </w:rPr>
      </w:pPr>
      <w:r>
        <w:rPr>
          <w:sz w:val="24"/>
          <w:szCs w:val="24"/>
        </w:rPr>
        <w:t>RSVP or register</w:t>
      </w:r>
    </w:p>
    <w:p>
      <w:pPr>
        <w:pStyle w:val="14"/>
        <w:widowControl/>
        <w:numPr>
          <w:ilvl w:val="0"/>
          <w:numId w:val="28"/>
        </w:numPr>
        <w:autoSpaceDE/>
        <w:autoSpaceDN/>
        <w:spacing w:after="117" w:line="360" w:lineRule="auto"/>
        <w:contextualSpacing/>
        <w:jc w:val="both"/>
        <w:rPr>
          <w:b/>
          <w:bCs/>
          <w:sz w:val="24"/>
          <w:szCs w:val="24"/>
        </w:rPr>
      </w:pPr>
      <w:r>
        <w:rPr>
          <w:sz w:val="24"/>
          <w:szCs w:val="24"/>
        </w:rPr>
        <w:t>Prepare beforehand</w:t>
      </w:r>
    </w:p>
    <w:p>
      <w:pPr>
        <w:pStyle w:val="14"/>
        <w:widowControl/>
        <w:numPr>
          <w:ilvl w:val="0"/>
          <w:numId w:val="28"/>
        </w:numPr>
        <w:autoSpaceDE/>
        <w:autoSpaceDN/>
        <w:spacing w:after="117" w:line="360" w:lineRule="auto"/>
        <w:contextualSpacing/>
        <w:jc w:val="both"/>
        <w:rPr>
          <w:b/>
          <w:bCs/>
          <w:sz w:val="24"/>
          <w:szCs w:val="24"/>
        </w:rPr>
      </w:pPr>
      <w:r>
        <w:rPr>
          <w:sz w:val="24"/>
          <w:szCs w:val="24"/>
        </w:rPr>
        <w:t>Attend the meeting</w:t>
      </w:r>
    </w:p>
    <w:p>
      <w:pPr>
        <w:pStyle w:val="14"/>
        <w:widowControl/>
        <w:numPr>
          <w:ilvl w:val="0"/>
          <w:numId w:val="28"/>
        </w:numPr>
        <w:autoSpaceDE/>
        <w:autoSpaceDN/>
        <w:spacing w:after="117" w:line="360" w:lineRule="auto"/>
        <w:contextualSpacing/>
        <w:jc w:val="both"/>
        <w:rPr>
          <w:b/>
          <w:bCs/>
          <w:sz w:val="24"/>
          <w:szCs w:val="24"/>
        </w:rPr>
      </w:pPr>
      <w:r>
        <w:rPr>
          <w:sz w:val="24"/>
          <w:szCs w:val="24"/>
        </w:rPr>
        <w:t>Engage actively</w:t>
      </w:r>
    </w:p>
    <w:p>
      <w:pPr>
        <w:pStyle w:val="14"/>
        <w:widowControl/>
        <w:numPr>
          <w:ilvl w:val="0"/>
          <w:numId w:val="28"/>
        </w:numPr>
        <w:autoSpaceDE/>
        <w:autoSpaceDN/>
        <w:spacing w:after="117" w:line="360" w:lineRule="auto"/>
        <w:contextualSpacing/>
        <w:jc w:val="both"/>
        <w:rPr>
          <w:b/>
          <w:bCs/>
          <w:sz w:val="24"/>
          <w:szCs w:val="24"/>
        </w:rPr>
      </w:pPr>
      <w:r>
        <w:rPr>
          <w:sz w:val="24"/>
          <w:szCs w:val="24"/>
        </w:rPr>
        <w:t>Take notes and network</w:t>
      </w:r>
    </w:p>
    <w:p>
      <w:pPr>
        <w:pStyle w:val="14"/>
        <w:widowControl/>
        <w:numPr>
          <w:ilvl w:val="-1"/>
          <w:numId w:val="0"/>
        </w:numPr>
        <w:autoSpaceDE/>
        <w:autoSpaceDN/>
        <w:spacing w:after="117" w:line="360" w:lineRule="auto"/>
        <w:ind w:left="370" w:firstLine="0"/>
        <w:contextualSpacing/>
        <w:jc w:val="both"/>
        <w:rPr>
          <w:b/>
          <w:bCs/>
          <w:sz w:val="24"/>
          <w:szCs w:val="24"/>
        </w:rPr>
      </w:pPr>
    </w:p>
    <w:p>
      <w:pPr>
        <w:spacing w:line="360" w:lineRule="auto"/>
        <w:ind w:left="10"/>
        <w:rPr>
          <w:b/>
          <w:bCs/>
          <w:sz w:val="28"/>
          <w:szCs w:val="28"/>
        </w:rPr>
      </w:pPr>
      <w:r>
        <w:rPr>
          <w:b/>
          <w:bCs/>
          <w:sz w:val="28"/>
          <w:szCs w:val="28"/>
        </w:rPr>
        <w:t>Tools and Setup in open source:</w:t>
      </w:r>
    </w:p>
    <w:p>
      <w:pPr>
        <w:pStyle w:val="14"/>
        <w:widowControl/>
        <w:numPr>
          <w:ilvl w:val="0"/>
          <w:numId w:val="29"/>
        </w:numPr>
        <w:autoSpaceDE/>
        <w:autoSpaceDN/>
        <w:spacing w:after="117" w:line="360" w:lineRule="auto"/>
        <w:contextualSpacing/>
        <w:jc w:val="both"/>
        <w:rPr>
          <w:b/>
          <w:bCs/>
          <w:sz w:val="24"/>
          <w:szCs w:val="24"/>
        </w:rPr>
      </w:pPr>
      <w:r>
        <w:rPr>
          <w:sz w:val="24"/>
          <w:szCs w:val="24"/>
        </w:rPr>
        <w:t>Version Control Systems (VCS)</w:t>
      </w:r>
    </w:p>
    <w:p>
      <w:pPr>
        <w:pStyle w:val="14"/>
        <w:widowControl/>
        <w:numPr>
          <w:ilvl w:val="0"/>
          <w:numId w:val="29"/>
        </w:numPr>
        <w:autoSpaceDE/>
        <w:autoSpaceDN/>
        <w:spacing w:after="117" w:line="360" w:lineRule="auto"/>
        <w:contextualSpacing/>
        <w:jc w:val="both"/>
        <w:rPr>
          <w:b/>
          <w:bCs/>
          <w:sz w:val="24"/>
          <w:szCs w:val="24"/>
        </w:rPr>
      </w:pPr>
      <w:r>
        <w:rPr>
          <w:sz w:val="24"/>
          <w:szCs w:val="24"/>
        </w:rPr>
        <w:t>Issue Tracking Systems</w:t>
      </w:r>
    </w:p>
    <w:p>
      <w:pPr>
        <w:pStyle w:val="14"/>
        <w:widowControl/>
        <w:numPr>
          <w:ilvl w:val="0"/>
          <w:numId w:val="29"/>
        </w:numPr>
        <w:autoSpaceDE/>
        <w:autoSpaceDN/>
        <w:spacing w:after="117" w:line="360" w:lineRule="auto"/>
        <w:contextualSpacing/>
        <w:jc w:val="both"/>
        <w:rPr>
          <w:b/>
          <w:bCs/>
          <w:sz w:val="24"/>
          <w:szCs w:val="24"/>
        </w:rPr>
      </w:pPr>
      <w:r>
        <w:rPr>
          <w:sz w:val="24"/>
          <w:szCs w:val="24"/>
        </w:rPr>
        <w:t>Collaboration and Communication Platforms</w:t>
      </w:r>
    </w:p>
    <w:p>
      <w:pPr>
        <w:pStyle w:val="14"/>
        <w:widowControl/>
        <w:numPr>
          <w:ilvl w:val="0"/>
          <w:numId w:val="29"/>
        </w:numPr>
        <w:autoSpaceDE/>
        <w:autoSpaceDN/>
        <w:spacing w:after="117" w:line="360" w:lineRule="auto"/>
        <w:contextualSpacing/>
        <w:jc w:val="both"/>
        <w:rPr>
          <w:b/>
          <w:bCs/>
          <w:sz w:val="24"/>
          <w:szCs w:val="24"/>
        </w:rPr>
      </w:pPr>
      <w:r>
        <w:rPr>
          <w:sz w:val="24"/>
          <w:szCs w:val="24"/>
        </w:rPr>
        <w:t>Continuous Integration/Continuous Deployment (CI/CD) Tools</w:t>
      </w:r>
    </w:p>
    <w:p>
      <w:pPr>
        <w:pStyle w:val="14"/>
        <w:widowControl/>
        <w:numPr>
          <w:ilvl w:val="0"/>
          <w:numId w:val="29"/>
        </w:numPr>
        <w:autoSpaceDE/>
        <w:autoSpaceDN/>
        <w:spacing w:after="117" w:line="360" w:lineRule="auto"/>
        <w:contextualSpacing/>
        <w:jc w:val="both"/>
        <w:rPr>
          <w:b/>
          <w:bCs/>
          <w:sz w:val="24"/>
          <w:szCs w:val="24"/>
        </w:rPr>
      </w:pPr>
      <w:r>
        <w:rPr>
          <w:sz w:val="24"/>
          <w:szCs w:val="24"/>
        </w:rPr>
        <w:t>Code Review Tools</w:t>
      </w:r>
    </w:p>
    <w:p>
      <w:pPr>
        <w:pStyle w:val="14"/>
        <w:widowControl/>
        <w:numPr>
          <w:ilvl w:val="0"/>
          <w:numId w:val="29"/>
        </w:numPr>
        <w:autoSpaceDE/>
        <w:autoSpaceDN/>
        <w:spacing w:after="117" w:line="360" w:lineRule="auto"/>
        <w:contextualSpacing/>
        <w:jc w:val="both"/>
        <w:rPr>
          <w:b/>
          <w:bCs/>
          <w:sz w:val="24"/>
          <w:szCs w:val="24"/>
        </w:rPr>
      </w:pPr>
      <w:r>
        <w:rPr>
          <w:sz w:val="24"/>
          <w:szCs w:val="24"/>
        </w:rPr>
        <w:t>Documentation Tools</w:t>
      </w:r>
    </w:p>
    <w:p>
      <w:pPr>
        <w:pStyle w:val="14"/>
        <w:widowControl/>
        <w:numPr>
          <w:ilvl w:val="0"/>
          <w:numId w:val="29"/>
        </w:numPr>
        <w:autoSpaceDE/>
        <w:autoSpaceDN/>
        <w:spacing w:after="117" w:line="360" w:lineRule="auto"/>
        <w:contextualSpacing/>
        <w:jc w:val="both"/>
        <w:rPr>
          <w:b/>
          <w:bCs/>
          <w:sz w:val="24"/>
          <w:szCs w:val="24"/>
        </w:rPr>
      </w:pPr>
      <w:r>
        <w:rPr>
          <w:sz w:val="24"/>
          <w:szCs w:val="24"/>
        </w:rPr>
        <w:t>Development Environments</w:t>
      </w:r>
    </w:p>
    <w:p>
      <w:pPr>
        <w:pStyle w:val="14"/>
        <w:widowControl/>
        <w:numPr>
          <w:ilvl w:val="0"/>
          <w:numId w:val="29"/>
        </w:numPr>
        <w:autoSpaceDE/>
        <w:autoSpaceDN/>
        <w:spacing w:after="117" w:line="360" w:lineRule="auto"/>
        <w:contextualSpacing/>
        <w:jc w:val="both"/>
        <w:rPr>
          <w:b/>
          <w:bCs/>
          <w:sz w:val="24"/>
          <w:szCs w:val="24"/>
        </w:rPr>
      </w:pPr>
      <w:r>
        <w:rPr>
          <w:sz w:val="24"/>
          <w:szCs w:val="24"/>
        </w:rPr>
        <w:t>Testing and Code Quality Tools</w:t>
      </w:r>
    </w:p>
    <w:p>
      <w:pPr>
        <w:pStyle w:val="14"/>
        <w:widowControl/>
        <w:numPr>
          <w:ilvl w:val="0"/>
          <w:numId w:val="29"/>
        </w:numPr>
        <w:autoSpaceDE/>
        <w:autoSpaceDN/>
        <w:spacing w:after="117" w:line="360" w:lineRule="auto"/>
        <w:contextualSpacing/>
        <w:jc w:val="both"/>
        <w:rPr>
          <w:b/>
          <w:bCs/>
          <w:sz w:val="24"/>
          <w:szCs w:val="24"/>
        </w:rPr>
      </w:pPr>
      <w:r>
        <w:rPr>
          <w:sz w:val="24"/>
          <w:szCs w:val="24"/>
        </w:rPr>
        <w:t>Build and Dependency Management Tools:</w:t>
      </w:r>
    </w:p>
    <w:p>
      <w:pPr>
        <w:pStyle w:val="14"/>
        <w:widowControl/>
        <w:numPr>
          <w:ilvl w:val="0"/>
          <w:numId w:val="29"/>
        </w:numPr>
        <w:autoSpaceDE/>
        <w:autoSpaceDN/>
        <w:spacing w:after="117" w:line="360" w:lineRule="auto"/>
        <w:contextualSpacing/>
        <w:jc w:val="both"/>
        <w:rPr>
          <w:ins w:id="8" w:author="Alex Joy" w:date="2024-04-16T01:46:00Z"/>
          <w:sz w:val="24"/>
          <w:szCs w:val="24"/>
        </w:rPr>
      </w:pPr>
      <w:r>
        <w:rPr>
          <w:sz w:val="24"/>
          <w:szCs w:val="24"/>
        </w:rPr>
        <w:t>Virtualization and Containerization</w:t>
      </w:r>
    </w:p>
    <w:p>
      <w:pPr>
        <w:pStyle w:val="14"/>
        <w:widowControl/>
        <w:numPr>
          <w:ilvl w:val="-1"/>
          <w:numId w:val="0"/>
        </w:numPr>
        <w:autoSpaceDE/>
        <w:autoSpaceDN/>
        <w:spacing w:after="117" w:line="360" w:lineRule="auto"/>
        <w:ind w:left="370" w:firstLine="0"/>
        <w:contextualSpacing/>
        <w:jc w:val="both"/>
        <w:rPr>
          <w:ins w:id="9" w:author="Alex Joy" w:date="2024-04-16T01:44:07Z"/>
          <w:sz w:val="24"/>
          <w:szCs w:val="24"/>
        </w:rPr>
      </w:pPr>
    </w:p>
    <w:p>
      <w:pPr>
        <w:pStyle w:val="14"/>
        <w:widowControl/>
        <w:numPr>
          <w:ilvl w:val="-1"/>
          <w:numId w:val="0"/>
        </w:numPr>
        <w:autoSpaceDE/>
        <w:autoSpaceDN/>
        <w:spacing w:after="117" w:line="360" w:lineRule="auto"/>
        <w:ind w:left="370" w:firstLine="0"/>
        <w:contextualSpacing/>
        <w:jc w:val="both"/>
        <w:rPr>
          <w:ins w:id="10" w:author="Alex Joy" w:date="2024-04-16T01:48:21Z"/>
          <w:sz w:val="24"/>
          <w:szCs w:val="24"/>
        </w:rPr>
      </w:pPr>
    </w:p>
    <w:p>
      <w:pPr>
        <w:pStyle w:val="14"/>
        <w:widowControl/>
        <w:numPr>
          <w:ilvl w:val="-1"/>
          <w:numId w:val="0"/>
        </w:numPr>
        <w:autoSpaceDE/>
        <w:autoSpaceDN/>
        <w:spacing w:after="117" w:line="360" w:lineRule="auto"/>
        <w:ind w:left="370" w:firstLine="0"/>
        <w:contextualSpacing/>
        <w:jc w:val="both"/>
        <w:rPr>
          <w:sz w:val="16"/>
          <w:szCs w:val="16"/>
        </w:rPr>
      </w:pPr>
    </w:p>
    <w:p>
      <w:pPr>
        <w:spacing w:line="360" w:lineRule="auto"/>
        <w:rPr>
          <w:b/>
          <w:bCs/>
          <w:sz w:val="28"/>
          <w:szCs w:val="28"/>
        </w:rPr>
      </w:pPr>
      <w:r>
        <w:rPr>
          <w:b/>
          <w:bCs/>
          <w:sz w:val="28"/>
          <w:szCs w:val="28"/>
        </w:rPr>
        <w:t>Contribution and understand various aspects of contribution:</w:t>
      </w:r>
    </w:p>
    <w:p>
      <w:pPr>
        <w:pStyle w:val="14"/>
        <w:widowControl/>
        <w:numPr>
          <w:ilvl w:val="0"/>
          <w:numId w:val="30"/>
        </w:numPr>
        <w:autoSpaceDE/>
        <w:autoSpaceDN/>
        <w:spacing w:after="117" w:line="360" w:lineRule="auto"/>
        <w:contextualSpacing/>
        <w:rPr>
          <w:sz w:val="24"/>
          <w:szCs w:val="24"/>
        </w:rPr>
      </w:pPr>
      <w:r>
        <w:rPr>
          <w:sz w:val="24"/>
          <w:szCs w:val="24"/>
        </w:rPr>
        <w:t>Code Contributions</w:t>
      </w:r>
    </w:p>
    <w:p>
      <w:pPr>
        <w:pStyle w:val="14"/>
        <w:widowControl/>
        <w:numPr>
          <w:ilvl w:val="0"/>
          <w:numId w:val="30"/>
        </w:numPr>
        <w:autoSpaceDE/>
        <w:autoSpaceDN/>
        <w:spacing w:after="117" w:line="360" w:lineRule="auto"/>
        <w:contextualSpacing/>
        <w:rPr>
          <w:sz w:val="24"/>
          <w:szCs w:val="24"/>
        </w:rPr>
      </w:pPr>
      <w:r>
        <w:rPr>
          <w:sz w:val="24"/>
          <w:szCs w:val="24"/>
        </w:rPr>
        <w:t>Documentation</w:t>
      </w:r>
    </w:p>
    <w:p>
      <w:pPr>
        <w:pStyle w:val="14"/>
        <w:widowControl/>
        <w:numPr>
          <w:ilvl w:val="0"/>
          <w:numId w:val="30"/>
        </w:numPr>
        <w:autoSpaceDE/>
        <w:autoSpaceDN/>
        <w:spacing w:after="117" w:line="360" w:lineRule="auto"/>
        <w:contextualSpacing/>
        <w:rPr>
          <w:sz w:val="24"/>
          <w:szCs w:val="24"/>
        </w:rPr>
      </w:pPr>
      <w:r>
        <w:rPr>
          <w:sz w:val="24"/>
          <w:szCs w:val="24"/>
        </w:rPr>
        <w:t>Bug Reporting and Issue Triage</w:t>
      </w:r>
    </w:p>
    <w:p>
      <w:pPr>
        <w:pStyle w:val="14"/>
        <w:widowControl/>
        <w:numPr>
          <w:ilvl w:val="0"/>
          <w:numId w:val="30"/>
        </w:numPr>
        <w:autoSpaceDE/>
        <w:autoSpaceDN/>
        <w:spacing w:after="117" w:line="360" w:lineRule="auto"/>
        <w:contextualSpacing/>
        <w:rPr>
          <w:sz w:val="24"/>
          <w:szCs w:val="24"/>
        </w:rPr>
      </w:pPr>
      <w:r>
        <w:rPr>
          <w:sz w:val="24"/>
          <w:szCs w:val="24"/>
        </w:rPr>
        <w:t>Testing and Quality Assurance</w:t>
      </w:r>
    </w:p>
    <w:p>
      <w:pPr>
        <w:pStyle w:val="14"/>
        <w:widowControl/>
        <w:numPr>
          <w:ilvl w:val="0"/>
          <w:numId w:val="30"/>
        </w:numPr>
        <w:autoSpaceDE/>
        <w:autoSpaceDN/>
        <w:spacing w:after="117" w:line="360" w:lineRule="auto"/>
        <w:contextualSpacing/>
        <w:rPr>
          <w:sz w:val="24"/>
          <w:szCs w:val="24"/>
        </w:rPr>
      </w:pPr>
      <w:r>
        <w:rPr>
          <w:sz w:val="24"/>
          <w:szCs w:val="24"/>
        </w:rPr>
        <w:t>User Support and Community Engagement</w:t>
      </w:r>
    </w:p>
    <w:p>
      <w:pPr>
        <w:pStyle w:val="14"/>
        <w:widowControl/>
        <w:numPr>
          <w:ilvl w:val="0"/>
          <w:numId w:val="30"/>
        </w:numPr>
        <w:autoSpaceDE/>
        <w:autoSpaceDN/>
        <w:spacing w:after="117" w:line="360" w:lineRule="auto"/>
        <w:contextualSpacing/>
        <w:rPr>
          <w:sz w:val="24"/>
          <w:szCs w:val="24"/>
        </w:rPr>
      </w:pPr>
      <w:r>
        <w:rPr>
          <w:sz w:val="24"/>
          <w:szCs w:val="24"/>
        </w:rPr>
        <w:t>Design and User Experience (UX)</w:t>
      </w:r>
    </w:p>
    <w:p>
      <w:pPr>
        <w:pStyle w:val="14"/>
        <w:widowControl/>
        <w:numPr>
          <w:ilvl w:val="0"/>
          <w:numId w:val="30"/>
        </w:numPr>
        <w:autoSpaceDE/>
        <w:autoSpaceDN/>
        <w:spacing w:after="117" w:line="360" w:lineRule="auto"/>
        <w:contextualSpacing/>
        <w:rPr>
          <w:sz w:val="24"/>
          <w:szCs w:val="24"/>
        </w:rPr>
      </w:pPr>
      <w:r>
        <w:rPr>
          <w:sz w:val="24"/>
          <w:szCs w:val="24"/>
        </w:rPr>
        <w:t>Translation and Localization</w:t>
      </w:r>
    </w:p>
    <w:p>
      <w:pPr>
        <w:pStyle w:val="14"/>
        <w:widowControl/>
        <w:numPr>
          <w:ilvl w:val="0"/>
          <w:numId w:val="30"/>
        </w:numPr>
        <w:autoSpaceDE/>
        <w:autoSpaceDN/>
        <w:spacing w:after="117" w:line="360" w:lineRule="auto"/>
        <w:contextualSpacing/>
        <w:rPr>
          <w:sz w:val="24"/>
          <w:szCs w:val="24"/>
        </w:rPr>
      </w:pPr>
      <w:r>
        <w:rPr>
          <w:sz w:val="24"/>
          <w:szCs w:val="24"/>
        </w:rPr>
        <w:t>Community Leadership and Project Management</w:t>
      </w:r>
    </w:p>
    <w:p>
      <w:pPr>
        <w:spacing w:line="360" w:lineRule="auto"/>
        <w:rPr>
          <w:b/>
          <w:bCs/>
          <w:sz w:val="28"/>
          <w:szCs w:val="28"/>
        </w:rPr>
      </w:pPr>
      <w:r>
        <w:rPr>
          <w:b/>
          <w:bCs/>
          <w:sz w:val="28"/>
          <w:szCs w:val="28"/>
        </w:rPr>
        <w:t>Quality in open source:</w:t>
      </w:r>
    </w:p>
    <w:p>
      <w:pPr>
        <w:pStyle w:val="14"/>
        <w:widowControl/>
        <w:numPr>
          <w:ilvl w:val="0"/>
          <w:numId w:val="30"/>
        </w:numPr>
        <w:autoSpaceDE/>
        <w:autoSpaceDN/>
        <w:spacing w:after="117" w:line="360" w:lineRule="auto"/>
        <w:contextualSpacing/>
        <w:rPr>
          <w:sz w:val="24"/>
          <w:szCs w:val="24"/>
        </w:rPr>
      </w:pPr>
      <w:r>
        <w:rPr>
          <w:sz w:val="24"/>
          <w:szCs w:val="24"/>
        </w:rPr>
        <w:t xml:space="preserve"> Clear Project Vision and Goals</w:t>
      </w:r>
    </w:p>
    <w:p>
      <w:pPr>
        <w:pStyle w:val="14"/>
        <w:widowControl/>
        <w:numPr>
          <w:ilvl w:val="0"/>
          <w:numId w:val="30"/>
        </w:numPr>
        <w:autoSpaceDE/>
        <w:autoSpaceDN/>
        <w:spacing w:after="117" w:line="360" w:lineRule="auto"/>
        <w:contextualSpacing/>
        <w:rPr>
          <w:sz w:val="24"/>
          <w:szCs w:val="24"/>
        </w:rPr>
      </w:pPr>
      <w:r>
        <w:rPr>
          <w:sz w:val="24"/>
          <w:szCs w:val="24"/>
        </w:rPr>
        <w:t xml:space="preserve"> Community Engagement</w:t>
      </w:r>
    </w:p>
    <w:p>
      <w:pPr>
        <w:pStyle w:val="14"/>
        <w:widowControl/>
        <w:numPr>
          <w:ilvl w:val="0"/>
          <w:numId w:val="30"/>
        </w:numPr>
        <w:autoSpaceDE/>
        <w:autoSpaceDN/>
        <w:spacing w:after="117" w:line="360" w:lineRule="auto"/>
        <w:contextualSpacing/>
        <w:rPr>
          <w:sz w:val="24"/>
          <w:szCs w:val="24"/>
        </w:rPr>
      </w:pPr>
      <w:r>
        <w:rPr>
          <w:sz w:val="24"/>
          <w:szCs w:val="24"/>
        </w:rPr>
        <w:t xml:space="preserve"> Testing and Quality Assurance</w:t>
      </w:r>
    </w:p>
    <w:p>
      <w:pPr>
        <w:pStyle w:val="14"/>
        <w:widowControl/>
        <w:numPr>
          <w:ilvl w:val="0"/>
          <w:numId w:val="30"/>
        </w:numPr>
        <w:autoSpaceDE/>
        <w:autoSpaceDN/>
        <w:spacing w:after="117" w:line="360" w:lineRule="auto"/>
        <w:contextualSpacing/>
        <w:rPr>
          <w:sz w:val="24"/>
          <w:szCs w:val="24"/>
        </w:rPr>
      </w:pPr>
      <w:r>
        <w:rPr>
          <w:sz w:val="24"/>
          <w:szCs w:val="24"/>
        </w:rPr>
        <w:t>Documentation</w:t>
      </w:r>
    </w:p>
    <w:p>
      <w:pPr>
        <w:pStyle w:val="14"/>
        <w:widowControl/>
        <w:numPr>
          <w:ilvl w:val="0"/>
          <w:numId w:val="30"/>
        </w:numPr>
        <w:autoSpaceDE/>
        <w:autoSpaceDN/>
        <w:spacing w:after="117" w:line="360" w:lineRule="auto"/>
        <w:contextualSpacing/>
        <w:rPr>
          <w:sz w:val="24"/>
          <w:szCs w:val="24"/>
        </w:rPr>
      </w:pPr>
      <w:r>
        <w:rPr>
          <w:sz w:val="24"/>
          <w:szCs w:val="24"/>
        </w:rPr>
        <w:t>Bug Tracking and Issue Management</w:t>
      </w:r>
    </w:p>
    <w:p>
      <w:pPr>
        <w:pStyle w:val="14"/>
        <w:widowControl/>
        <w:numPr>
          <w:ilvl w:val="0"/>
          <w:numId w:val="30"/>
        </w:numPr>
        <w:autoSpaceDE/>
        <w:autoSpaceDN/>
        <w:spacing w:after="117" w:line="360" w:lineRule="auto"/>
        <w:contextualSpacing/>
        <w:rPr>
          <w:sz w:val="24"/>
          <w:szCs w:val="24"/>
        </w:rPr>
      </w:pPr>
      <w:r>
        <w:rPr>
          <w:sz w:val="24"/>
          <w:szCs w:val="24"/>
        </w:rPr>
        <w:t>Continuous Integration/Continuous Deployment (CI/CD)</w:t>
      </w:r>
    </w:p>
    <w:p>
      <w:pPr>
        <w:pStyle w:val="14"/>
        <w:widowControl/>
        <w:numPr>
          <w:ilvl w:val="0"/>
          <w:numId w:val="30"/>
        </w:numPr>
        <w:autoSpaceDE/>
        <w:autoSpaceDN/>
        <w:spacing w:after="117" w:line="360" w:lineRule="auto"/>
        <w:contextualSpacing/>
        <w:rPr>
          <w:sz w:val="24"/>
          <w:szCs w:val="24"/>
        </w:rPr>
      </w:pPr>
      <w:r>
        <w:rPr>
          <w:sz w:val="24"/>
          <w:szCs w:val="24"/>
        </w:rPr>
        <w:t>Security and Vulnerability Management</w:t>
      </w:r>
    </w:p>
    <w:p>
      <w:pPr>
        <w:pStyle w:val="14"/>
        <w:widowControl/>
        <w:numPr>
          <w:ilvl w:val="0"/>
          <w:numId w:val="30"/>
        </w:numPr>
        <w:autoSpaceDE/>
        <w:autoSpaceDN/>
        <w:spacing w:after="117" w:line="360" w:lineRule="auto"/>
        <w:contextualSpacing/>
        <w:rPr>
          <w:sz w:val="24"/>
          <w:szCs w:val="24"/>
        </w:rPr>
      </w:pPr>
      <w:r>
        <w:rPr>
          <w:sz w:val="24"/>
          <w:szCs w:val="24"/>
        </w:rPr>
        <w:t>User Feedback and Usability Testing</w:t>
      </w:r>
    </w:p>
    <w:p>
      <w:pPr>
        <w:pStyle w:val="14"/>
        <w:widowControl/>
        <w:numPr>
          <w:ilvl w:val="0"/>
          <w:numId w:val="30"/>
        </w:numPr>
        <w:autoSpaceDE/>
        <w:autoSpaceDN/>
        <w:spacing w:after="117" w:line="360" w:lineRule="auto"/>
        <w:contextualSpacing/>
        <w:rPr>
          <w:sz w:val="24"/>
          <w:szCs w:val="24"/>
        </w:rPr>
      </w:pPr>
      <w:r>
        <w:rPr>
          <w:sz w:val="24"/>
          <w:szCs w:val="24"/>
        </w:rPr>
        <w:t>Release Management</w:t>
      </w:r>
    </w:p>
    <w:p>
      <w:pPr>
        <w:pStyle w:val="14"/>
        <w:widowControl/>
        <w:numPr>
          <w:ilvl w:val="0"/>
          <w:numId w:val="30"/>
        </w:numPr>
        <w:autoSpaceDE/>
        <w:autoSpaceDN/>
        <w:spacing w:after="117" w:line="360" w:lineRule="auto"/>
        <w:contextualSpacing/>
        <w:rPr>
          <w:sz w:val="24"/>
          <w:szCs w:val="24"/>
        </w:rPr>
      </w:pPr>
      <w:r>
        <w:rPr>
          <w:sz w:val="24"/>
          <w:szCs w:val="24"/>
        </w:rPr>
        <w:t>Continuous Improvement</w:t>
      </w:r>
    </w:p>
    <w:p>
      <w:pPr>
        <w:spacing w:line="360" w:lineRule="auto"/>
        <w:rPr>
          <w:b/>
          <w:bCs/>
          <w:sz w:val="28"/>
          <w:szCs w:val="28"/>
        </w:rPr>
      </w:pPr>
      <w:r>
        <w:rPr>
          <w:b/>
          <w:bCs/>
          <w:sz w:val="28"/>
          <w:szCs w:val="28"/>
        </w:rPr>
        <w:t>Testing open source:</w:t>
      </w:r>
    </w:p>
    <w:p>
      <w:pPr>
        <w:pStyle w:val="14"/>
        <w:widowControl/>
        <w:numPr>
          <w:ilvl w:val="0"/>
          <w:numId w:val="31"/>
        </w:numPr>
        <w:autoSpaceDE/>
        <w:autoSpaceDN/>
        <w:spacing w:after="117" w:line="360" w:lineRule="auto"/>
        <w:contextualSpacing/>
        <w:rPr>
          <w:sz w:val="24"/>
          <w:szCs w:val="24"/>
        </w:rPr>
      </w:pPr>
      <w:r>
        <w:rPr>
          <w:sz w:val="24"/>
          <w:szCs w:val="24"/>
        </w:rPr>
        <w:t>Test Strategy and Planning</w:t>
      </w:r>
    </w:p>
    <w:p>
      <w:pPr>
        <w:pStyle w:val="14"/>
        <w:widowControl/>
        <w:numPr>
          <w:ilvl w:val="0"/>
          <w:numId w:val="31"/>
        </w:numPr>
        <w:autoSpaceDE/>
        <w:autoSpaceDN/>
        <w:spacing w:after="117" w:line="360" w:lineRule="auto"/>
        <w:contextualSpacing/>
        <w:rPr>
          <w:sz w:val="24"/>
          <w:szCs w:val="24"/>
        </w:rPr>
      </w:pPr>
      <w:r>
        <w:rPr>
          <w:sz w:val="24"/>
          <w:szCs w:val="24"/>
        </w:rPr>
        <w:t>Unit Testing</w:t>
      </w:r>
    </w:p>
    <w:p>
      <w:pPr>
        <w:pStyle w:val="14"/>
        <w:widowControl/>
        <w:numPr>
          <w:ilvl w:val="0"/>
          <w:numId w:val="31"/>
        </w:numPr>
        <w:autoSpaceDE/>
        <w:autoSpaceDN/>
        <w:spacing w:after="117" w:line="360" w:lineRule="auto"/>
        <w:contextualSpacing/>
        <w:rPr>
          <w:sz w:val="24"/>
          <w:szCs w:val="24"/>
        </w:rPr>
      </w:pPr>
      <w:r>
        <w:rPr>
          <w:sz w:val="24"/>
          <w:szCs w:val="24"/>
        </w:rPr>
        <w:t>Integration Testing</w:t>
      </w:r>
    </w:p>
    <w:p>
      <w:pPr>
        <w:pStyle w:val="14"/>
        <w:widowControl/>
        <w:numPr>
          <w:ilvl w:val="0"/>
          <w:numId w:val="31"/>
        </w:numPr>
        <w:autoSpaceDE/>
        <w:autoSpaceDN/>
        <w:spacing w:after="117" w:line="360" w:lineRule="auto"/>
        <w:contextualSpacing/>
        <w:rPr>
          <w:sz w:val="24"/>
          <w:szCs w:val="24"/>
        </w:rPr>
      </w:pPr>
      <w:r>
        <w:rPr>
          <w:sz w:val="24"/>
          <w:szCs w:val="24"/>
        </w:rPr>
        <w:t>Functional Testing</w:t>
      </w:r>
    </w:p>
    <w:p>
      <w:pPr>
        <w:pStyle w:val="14"/>
        <w:widowControl/>
        <w:numPr>
          <w:ilvl w:val="0"/>
          <w:numId w:val="31"/>
        </w:numPr>
        <w:autoSpaceDE/>
        <w:autoSpaceDN/>
        <w:spacing w:after="117" w:line="360" w:lineRule="auto"/>
        <w:contextualSpacing/>
        <w:rPr>
          <w:sz w:val="24"/>
          <w:szCs w:val="24"/>
        </w:rPr>
      </w:pPr>
      <w:r>
        <w:rPr>
          <w:sz w:val="24"/>
          <w:szCs w:val="24"/>
        </w:rPr>
        <w:t>Performance Testing</w:t>
      </w:r>
    </w:p>
    <w:p>
      <w:pPr>
        <w:pStyle w:val="14"/>
        <w:widowControl/>
        <w:numPr>
          <w:ilvl w:val="0"/>
          <w:numId w:val="31"/>
        </w:numPr>
        <w:autoSpaceDE/>
        <w:autoSpaceDN/>
        <w:spacing w:after="117" w:line="360" w:lineRule="auto"/>
        <w:contextualSpacing/>
        <w:rPr>
          <w:sz w:val="24"/>
          <w:szCs w:val="24"/>
        </w:rPr>
      </w:pPr>
      <w:r>
        <w:rPr>
          <w:sz w:val="24"/>
          <w:szCs w:val="24"/>
        </w:rPr>
        <w:t>Security Testing</w:t>
      </w:r>
    </w:p>
    <w:p>
      <w:pPr>
        <w:pStyle w:val="14"/>
        <w:widowControl/>
        <w:numPr>
          <w:ilvl w:val="0"/>
          <w:numId w:val="31"/>
        </w:numPr>
        <w:autoSpaceDE/>
        <w:autoSpaceDN/>
        <w:spacing w:after="117" w:line="360" w:lineRule="auto"/>
        <w:contextualSpacing/>
        <w:rPr>
          <w:sz w:val="24"/>
          <w:szCs w:val="24"/>
        </w:rPr>
      </w:pPr>
      <w:r>
        <w:rPr>
          <w:sz w:val="24"/>
          <w:szCs w:val="24"/>
        </w:rPr>
        <w:t>Continuous Testing</w:t>
      </w:r>
    </w:p>
    <w:p>
      <w:pPr>
        <w:pStyle w:val="14"/>
        <w:widowControl/>
        <w:numPr>
          <w:ilvl w:val="0"/>
          <w:numId w:val="31"/>
        </w:numPr>
        <w:autoSpaceDE/>
        <w:autoSpaceDN/>
        <w:spacing w:after="117" w:line="360" w:lineRule="auto"/>
        <w:contextualSpacing/>
        <w:rPr>
          <w:sz w:val="24"/>
          <w:szCs w:val="24"/>
        </w:rPr>
      </w:pPr>
      <w:r>
        <w:rPr>
          <w:sz w:val="24"/>
          <w:szCs w:val="24"/>
        </w:rPr>
        <w:t>Bug Tracking and Issue Management</w:t>
      </w:r>
    </w:p>
    <w:p>
      <w:pPr>
        <w:pStyle w:val="14"/>
        <w:widowControl/>
        <w:numPr>
          <w:ilvl w:val="0"/>
          <w:numId w:val="31"/>
        </w:numPr>
        <w:autoSpaceDE/>
        <w:autoSpaceDN/>
        <w:spacing w:after="117" w:line="360" w:lineRule="auto"/>
        <w:contextualSpacing/>
        <w:rPr>
          <w:sz w:val="24"/>
          <w:szCs w:val="24"/>
        </w:rPr>
      </w:pPr>
      <w:r>
        <w:rPr>
          <w:sz w:val="24"/>
          <w:szCs w:val="24"/>
        </w:rPr>
        <w:t>Collaboration and Code Review</w:t>
      </w:r>
    </w:p>
    <w:p>
      <w:pPr>
        <w:pStyle w:val="14"/>
        <w:widowControl/>
        <w:numPr>
          <w:ilvl w:val="0"/>
          <w:numId w:val="31"/>
        </w:numPr>
        <w:autoSpaceDE/>
        <w:autoSpaceDN/>
        <w:spacing w:after="117" w:line="360" w:lineRule="auto"/>
        <w:contextualSpacing/>
        <w:rPr>
          <w:sz w:val="24"/>
          <w:szCs w:val="24"/>
        </w:rPr>
      </w:pPr>
      <w:r>
        <w:rPr>
          <w:sz w:val="24"/>
          <w:szCs w:val="24"/>
        </w:rPr>
        <w:t>User Feedback and Beta Testing</w:t>
      </w:r>
    </w:p>
    <w:p>
      <w:pPr>
        <w:pStyle w:val="14"/>
        <w:widowControl/>
        <w:numPr>
          <w:ilvl w:val="0"/>
          <w:numId w:val="31"/>
        </w:numPr>
        <w:autoSpaceDE/>
        <w:autoSpaceDN/>
        <w:spacing w:after="117" w:line="360" w:lineRule="auto"/>
        <w:contextualSpacing/>
        <w:rPr>
          <w:sz w:val="24"/>
          <w:szCs w:val="24"/>
        </w:rPr>
      </w:pPr>
      <w:r>
        <w:rPr>
          <w:sz w:val="24"/>
          <w:szCs w:val="24"/>
        </w:rPr>
        <w:t>Documentation</w:t>
      </w:r>
    </w:p>
    <w:p>
      <w:pPr>
        <w:spacing w:line="360" w:lineRule="auto"/>
        <w:rPr>
          <w:ins w:id="11" w:author="Alex Joy" w:date="2024-04-16T01:44:40Z"/>
          <w:szCs w:val="24"/>
        </w:rPr>
      </w:pPr>
    </w:p>
    <w:p>
      <w:pPr>
        <w:spacing w:line="360" w:lineRule="auto"/>
        <w:rPr>
          <w:szCs w:val="24"/>
        </w:rPr>
      </w:pPr>
    </w:p>
    <w:p>
      <w:pPr>
        <w:spacing w:line="360" w:lineRule="auto"/>
        <w:rPr>
          <w:b/>
          <w:bCs/>
          <w:sz w:val="28"/>
          <w:szCs w:val="28"/>
        </w:rPr>
      </w:pPr>
      <w:r>
        <w:rPr>
          <w:b/>
          <w:bCs/>
          <w:sz w:val="28"/>
          <w:szCs w:val="28"/>
        </w:rPr>
        <w:t>Documentation in open source:</w:t>
      </w:r>
    </w:p>
    <w:p>
      <w:pPr>
        <w:pStyle w:val="14"/>
        <w:widowControl/>
        <w:numPr>
          <w:ilvl w:val="0"/>
          <w:numId w:val="32"/>
        </w:numPr>
        <w:autoSpaceDE/>
        <w:autoSpaceDN/>
        <w:spacing w:after="117" w:line="360" w:lineRule="auto"/>
        <w:contextualSpacing/>
        <w:rPr>
          <w:sz w:val="24"/>
          <w:szCs w:val="24"/>
        </w:rPr>
      </w:pPr>
      <w:r>
        <w:rPr>
          <w:sz w:val="24"/>
          <w:szCs w:val="24"/>
        </w:rPr>
        <w:t>README File</w:t>
      </w:r>
    </w:p>
    <w:p>
      <w:pPr>
        <w:pStyle w:val="14"/>
        <w:widowControl/>
        <w:numPr>
          <w:ilvl w:val="0"/>
          <w:numId w:val="32"/>
        </w:numPr>
        <w:autoSpaceDE/>
        <w:autoSpaceDN/>
        <w:spacing w:after="117" w:line="360" w:lineRule="auto"/>
        <w:contextualSpacing/>
        <w:rPr>
          <w:sz w:val="24"/>
          <w:szCs w:val="24"/>
        </w:rPr>
      </w:pPr>
      <w:r>
        <w:rPr>
          <w:sz w:val="24"/>
          <w:szCs w:val="24"/>
        </w:rPr>
        <w:t>Installation and Setup Guides</w:t>
      </w:r>
    </w:p>
    <w:p>
      <w:pPr>
        <w:pStyle w:val="14"/>
        <w:widowControl/>
        <w:numPr>
          <w:ilvl w:val="0"/>
          <w:numId w:val="32"/>
        </w:numPr>
        <w:autoSpaceDE/>
        <w:autoSpaceDN/>
        <w:spacing w:after="117" w:line="360" w:lineRule="auto"/>
        <w:contextualSpacing/>
        <w:rPr>
          <w:sz w:val="24"/>
          <w:szCs w:val="24"/>
        </w:rPr>
      </w:pPr>
      <w:r>
        <w:rPr>
          <w:sz w:val="24"/>
          <w:szCs w:val="24"/>
        </w:rPr>
        <w:t>Usage Examples and Tutorials</w:t>
      </w:r>
    </w:p>
    <w:p>
      <w:pPr>
        <w:pStyle w:val="14"/>
        <w:widowControl/>
        <w:numPr>
          <w:ilvl w:val="0"/>
          <w:numId w:val="32"/>
        </w:numPr>
        <w:autoSpaceDE/>
        <w:autoSpaceDN/>
        <w:spacing w:after="117" w:line="360" w:lineRule="auto"/>
        <w:contextualSpacing/>
        <w:rPr>
          <w:sz w:val="24"/>
          <w:szCs w:val="24"/>
        </w:rPr>
      </w:pPr>
      <w:r>
        <w:rPr>
          <w:sz w:val="24"/>
          <w:szCs w:val="24"/>
        </w:rPr>
        <w:t>API and Developer Documentation</w:t>
      </w:r>
    </w:p>
    <w:p>
      <w:pPr>
        <w:pStyle w:val="14"/>
        <w:widowControl/>
        <w:numPr>
          <w:ilvl w:val="0"/>
          <w:numId w:val="32"/>
        </w:numPr>
        <w:autoSpaceDE/>
        <w:autoSpaceDN/>
        <w:spacing w:after="117" w:line="360" w:lineRule="auto"/>
        <w:contextualSpacing/>
        <w:rPr>
          <w:sz w:val="24"/>
          <w:szCs w:val="24"/>
        </w:rPr>
      </w:pPr>
      <w:r>
        <w:rPr>
          <w:sz w:val="24"/>
          <w:szCs w:val="24"/>
        </w:rPr>
        <w:t>Contribution Guidelines</w:t>
      </w:r>
    </w:p>
    <w:p>
      <w:pPr>
        <w:pStyle w:val="14"/>
        <w:widowControl/>
        <w:numPr>
          <w:ilvl w:val="0"/>
          <w:numId w:val="32"/>
        </w:numPr>
        <w:autoSpaceDE/>
        <w:autoSpaceDN/>
        <w:spacing w:after="117" w:line="360" w:lineRule="auto"/>
        <w:contextualSpacing/>
        <w:rPr>
          <w:sz w:val="24"/>
          <w:szCs w:val="24"/>
        </w:rPr>
      </w:pPr>
      <w:r>
        <w:rPr>
          <w:sz w:val="24"/>
          <w:szCs w:val="24"/>
        </w:rPr>
        <w:t>Versioning and Changelog</w:t>
      </w:r>
    </w:p>
    <w:p>
      <w:pPr>
        <w:pStyle w:val="14"/>
        <w:widowControl/>
        <w:numPr>
          <w:ilvl w:val="0"/>
          <w:numId w:val="32"/>
        </w:numPr>
        <w:autoSpaceDE/>
        <w:autoSpaceDN/>
        <w:spacing w:after="117" w:line="360" w:lineRule="auto"/>
        <w:contextualSpacing/>
        <w:rPr>
          <w:sz w:val="24"/>
          <w:szCs w:val="24"/>
        </w:rPr>
      </w:pPr>
      <w:r>
        <w:rPr>
          <w:sz w:val="24"/>
          <w:szCs w:val="24"/>
        </w:rPr>
        <w:t>User Support and Community Engagement</w:t>
      </w:r>
    </w:p>
    <w:p>
      <w:pPr>
        <w:pStyle w:val="14"/>
        <w:widowControl/>
        <w:numPr>
          <w:ilvl w:val="0"/>
          <w:numId w:val="32"/>
        </w:numPr>
        <w:autoSpaceDE/>
        <w:autoSpaceDN/>
        <w:spacing w:after="117" w:line="360" w:lineRule="auto"/>
        <w:contextualSpacing/>
        <w:rPr>
          <w:sz w:val="24"/>
          <w:szCs w:val="24"/>
        </w:rPr>
      </w:pPr>
      <w:r>
        <w:rPr>
          <w:sz w:val="24"/>
          <w:szCs w:val="24"/>
        </w:rPr>
        <w:t>Keeping Documentation Up to Date</w:t>
      </w:r>
    </w:p>
    <w:p>
      <w:pPr>
        <w:pStyle w:val="14"/>
        <w:widowControl/>
        <w:numPr>
          <w:ilvl w:val="0"/>
          <w:numId w:val="33"/>
        </w:numPr>
        <w:autoSpaceDE/>
        <w:autoSpaceDN/>
        <w:spacing w:after="117" w:line="360" w:lineRule="auto"/>
        <w:contextualSpacing/>
        <w:rPr>
          <w:b/>
          <w:bCs/>
          <w:sz w:val="24"/>
          <w:szCs w:val="24"/>
        </w:rPr>
      </w:pPr>
      <w:r>
        <w:rPr>
          <w:sz w:val="24"/>
          <w:szCs w:val="24"/>
        </w:rPr>
        <w:t>Documentation Formats and Tools</w:t>
      </w:r>
    </w:p>
    <w:p>
      <w:pPr>
        <w:spacing w:line="360" w:lineRule="auto"/>
        <w:rPr>
          <w:b/>
          <w:bCs/>
          <w:sz w:val="28"/>
          <w:szCs w:val="28"/>
        </w:rPr>
      </w:pPr>
      <w:r>
        <w:rPr>
          <w:b/>
          <w:bCs/>
          <w:sz w:val="28"/>
          <w:szCs w:val="28"/>
        </w:rPr>
        <w:t>Best Practices Sharing open source</w:t>
      </w:r>
    </w:p>
    <w:p>
      <w:pPr>
        <w:pStyle w:val="14"/>
        <w:widowControl/>
        <w:numPr>
          <w:ilvl w:val="0"/>
          <w:numId w:val="33"/>
        </w:numPr>
        <w:autoSpaceDE/>
        <w:autoSpaceDN/>
        <w:spacing w:after="117" w:line="360" w:lineRule="auto"/>
        <w:contextualSpacing/>
        <w:rPr>
          <w:sz w:val="24"/>
          <w:szCs w:val="24"/>
        </w:rPr>
      </w:pPr>
      <w:r>
        <w:rPr>
          <w:sz w:val="24"/>
          <w:szCs w:val="24"/>
        </w:rPr>
        <w:t>Document and Share</w:t>
      </w:r>
    </w:p>
    <w:p>
      <w:pPr>
        <w:pStyle w:val="14"/>
        <w:widowControl/>
        <w:numPr>
          <w:ilvl w:val="0"/>
          <w:numId w:val="33"/>
        </w:numPr>
        <w:autoSpaceDE/>
        <w:autoSpaceDN/>
        <w:spacing w:after="117" w:line="360" w:lineRule="auto"/>
        <w:contextualSpacing/>
        <w:rPr>
          <w:sz w:val="24"/>
          <w:szCs w:val="24"/>
        </w:rPr>
      </w:pPr>
      <w:r>
        <w:rPr>
          <w:sz w:val="24"/>
          <w:szCs w:val="24"/>
        </w:rPr>
        <w:t>Use a Version Control System</w:t>
      </w:r>
    </w:p>
    <w:p>
      <w:pPr>
        <w:pStyle w:val="14"/>
        <w:widowControl/>
        <w:numPr>
          <w:ilvl w:val="0"/>
          <w:numId w:val="33"/>
        </w:numPr>
        <w:autoSpaceDE/>
        <w:autoSpaceDN/>
        <w:spacing w:after="117" w:line="360" w:lineRule="auto"/>
        <w:contextualSpacing/>
        <w:rPr>
          <w:sz w:val="24"/>
          <w:szCs w:val="24"/>
        </w:rPr>
      </w:pPr>
      <w:r>
        <w:rPr>
          <w:sz w:val="24"/>
          <w:szCs w:val="24"/>
        </w:rPr>
        <w:t>Promote Consistency</w:t>
      </w:r>
    </w:p>
    <w:p>
      <w:pPr>
        <w:pStyle w:val="14"/>
        <w:widowControl/>
        <w:numPr>
          <w:ilvl w:val="0"/>
          <w:numId w:val="33"/>
        </w:numPr>
        <w:autoSpaceDE/>
        <w:autoSpaceDN/>
        <w:spacing w:after="117" w:line="360" w:lineRule="auto"/>
        <w:contextualSpacing/>
        <w:rPr>
          <w:sz w:val="24"/>
          <w:szCs w:val="24"/>
        </w:rPr>
      </w:pPr>
      <w:r>
        <w:rPr>
          <w:sz w:val="24"/>
          <w:szCs w:val="24"/>
        </w:rPr>
        <w:t>Foster Discussion and Feedback</w:t>
      </w:r>
    </w:p>
    <w:p>
      <w:pPr>
        <w:pStyle w:val="14"/>
        <w:widowControl/>
        <w:numPr>
          <w:ilvl w:val="0"/>
          <w:numId w:val="33"/>
        </w:numPr>
        <w:autoSpaceDE/>
        <w:autoSpaceDN/>
        <w:spacing w:after="117" w:line="360" w:lineRule="auto"/>
        <w:contextualSpacing/>
        <w:rPr>
          <w:sz w:val="24"/>
          <w:szCs w:val="24"/>
        </w:rPr>
      </w:pPr>
      <w:r>
        <w:rPr>
          <w:sz w:val="24"/>
          <w:szCs w:val="24"/>
        </w:rPr>
        <w:t>Highlight Examples and Use Cases</w:t>
      </w:r>
    </w:p>
    <w:p>
      <w:pPr>
        <w:pStyle w:val="14"/>
        <w:widowControl/>
        <w:numPr>
          <w:ilvl w:val="0"/>
          <w:numId w:val="33"/>
        </w:numPr>
        <w:autoSpaceDE/>
        <w:autoSpaceDN/>
        <w:spacing w:after="117" w:line="360" w:lineRule="auto"/>
        <w:contextualSpacing/>
        <w:rPr>
          <w:sz w:val="24"/>
          <w:szCs w:val="24"/>
        </w:rPr>
      </w:pPr>
      <w:r>
        <w:rPr>
          <w:sz w:val="24"/>
          <w:szCs w:val="24"/>
        </w:rPr>
        <w:t>Encourage Continuous Improvement</w:t>
      </w:r>
    </w:p>
    <w:p>
      <w:pPr>
        <w:pStyle w:val="14"/>
        <w:widowControl/>
        <w:numPr>
          <w:ilvl w:val="0"/>
          <w:numId w:val="33"/>
        </w:numPr>
        <w:autoSpaceDE/>
        <w:autoSpaceDN/>
        <w:spacing w:after="117" w:line="360" w:lineRule="auto"/>
        <w:contextualSpacing/>
        <w:rPr>
          <w:sz w:val="24"/>
          <w:szCs w:val="24"/>
        </w:rPr>
      </w:pPr>
      <w:r>
        <w:rPr>
          <w:sz w:val="24"/>
          <w:szCs w:val="24"/>
        </w:rPr>
        <w:t>Recognize and Attribute Contributors</w:t>
      </w:r>
    </w:p>
    <w:p>
      <w:pPr>
        <w:pStyle w:val="14"/>
        <w:widowControl/>
        <w:numPr>
          <w:ilvl w:val="0"/>
          <w:numId w:val="33"/>
        </w:numPr>
        <w:autoSpaceDE/>
        <w:autoSpaceDN/>
        <w:spacing w:after="117" w:line="360" w:lineRule="auto"/>
        <w:contextualSpacing/>
        <w:rPr>
          <w:sz w:val="24"/>
          <w:szCs w:val="24"/>
        </w:rPr>
      </w:pPr>
      <w:r>
        <w:rPr>
          <w:sz w:val="24"/>
          <w:szCs w:val="24"/>
        </w:rPr>
        <w:t>Integrate Best Practices in Onboarding</w:t>
      </w:r>
    </w:p>
    <w:p>
      <w:pPr>
        <w:pStyle w:val="14"/>
        <w:widowControl/>
        <w:numPr>
          <w:ilvl w:val="0"/>
          <w:numId w:val="33"/>
        </w:numPr>
        <w:autoSpaceDE/>
        <w:autoSpaceDN/>
        <w:spacing w:after="117" w:line="360" w:lineRule="auto"/>
        <w:contextualSpacing/>
        <w:rPr>
          <w:sz w:val="24"/>
          <w:szCs w:val="24"/>
        </w:rPr>
      </w:pPr>
      <w:r>
        <w:rPr>
          <w:sz w:val="24"/>
          <w:szCs w:val="24"/>
        </w:rPr>
        <w:t>Provide Tooling and Automation</w:t>
      </w:r>
    </w:p>
    <w:p>
      <w:pPr>
        <w:pStyle w:val="14"/>
        <w:widowControl/>
        <w:numPr>
          <w:ilvl w:val="0"/>
          <w:numId w:val="33"/>
        </w:numPr>
        <w:autoSpaceDE/>
        <w:autoSpaceDN/>
        <w:spacing w:after="117" w:line="360" w:lineRule="auto"/>
        <w:contextualSpacing/>
        <w:rPr>
          <w:sz w:val="24"/>
          <w:szCs w:val="24"/>
        </w:rPr>
      </w:pPr>
      <w:r>
        <w:rPr>
          <w:sz w:val="24"/>
          <w:szCs w:val="24"/>
        </w:rPr>
        <w:t>Lead by Example</w:t>
      </w:r>
    </w:p>
    <w:p>
      <w:pPr>
        <w:pStyle w:val="14"/>
        <w:widowControl/>
        <w:numPr>
          <w:ilvl w:val="0"/>
          <w:numId w:val="0"/>
        </w:numPr>
        <w:autoSpaceDE/>
        <w:autoSpaceDN/>
        <w:spacing w:after="117" w:line="360" w:lineRule="auto"/>
        <w:ind w:left="360" w:leftChars="0"/>
        <w:contextualSpacing/>
        <w:rPr>
          <w:sz w:val="26"/>
          <w:szCs w:val="26"/>
        </w:rPr>
      </w:pPr>
    </w:p>
    <w:p>
      <w:pPr>
        <w:spacing w:line="360" w:lineRule="auto"/>
        <w:rPr>
          <w:b/>
          <w:bCs/>
          <w:sz w:val="26"/>
          <w:szCs w:val="26"/>
        </w:rPr>
      </w:pPr>
      <w:r>
        <w:rPr>
          <w:b/>
          <w:bCs/>
          <w:sz w:val="26"/>
          <w:szCs w:val="26"/>
        </w:rPr>
        <w:t>Conclusion:</w:t>
      </w:r>
    </w:p>
    <w:p>
      <w:pPr>
        <w:spacing w:line="360" w:lineRule="auto"/>
        <w:rPr>
          <w:sz w:val="24"/>
          <w:szCs w:val="24"/>
        </w:rPr>
      </w:pPr>
      <w:r>
        <w:rPr>
          <w:sz w:val="24"/>
          <w:szCs w:val="24"/>
        </w:rPr>
        <w:t>In conclusion, contributing to GitHub projects is not just about writing code or fixing bugs; it's about being part of something bigger than oneself. It's about collaborating with like-minded individuals, sharing knowledge, and making a positive impact on the world of software development. Whether you're adding new features, improving documentation, or providing support to users, every contribution matters and contributes to the collective success of the open-source community. So, if you're ready to dive in and be part of this exciting journey, GitHub welcomes you with open arms. Join the millions of developers around the globe who are shaping the future of technology, one contribution at a time.</w:t>
      </w:r>
    </w:p>
    <w:p>
      <w:pPr>
        <w:pStyle w:val="8"/>
        <w:spacing w:line="360" w:lineRule="auto"/>
      </w:pPr>
    </w:p>
    <w:p>
      <w:pPr>
        <w:pStyle w:val="8"/>
        <w:rPr>
          <w:shd w:val="clear" w:color="FFFFFF" w:fill="D9D9D9"/>
        </w:rPr>
      </w:pPr>
    </w:p>
    <w:p>
      <w:pPr>
        <w:pStyle w:val="8"/>
        <w:rPr>
          <w:sz w:val="28"/>
        </w:rPr>
      </w:pPr>
    </w:p>
    <w:p>
      <w:pPr>
        <w:pStyle w:val="4"/>
        <w:numPr>
          <w:ilvl w:val="0"/>
          <w:numId w:val="0"/>
        </w:numPr>
        <w:tabs>
          <w:tab w:val="left" w:pos="419"/>
        </w:tabs>
        <w:ind w:leftChars="0" w:right="297" w:rightChars="0"/>
        <w:jc w:val="center"/>
        <w:rPr>
          <w:sz w:val="32"/>
          <w:szCs w:val="32"/>
        </w:rPr>
      </w:pPr>
      <w:r>
        <w:rPr>
          <w:rFonts w:hint="default"/>
          <w:sz w:val="32"/>
          <w:szCs w:val="32"/>
          <w:lang w:val="en-IN"/>
        </w:rPr>
        <w:t>4.1</w:t>
      </w:r>
      <w:r>
        <w:rPr>
          <w:sz w:val="32"/>
          <w:szCs w:val="32"/>
        </w:rPr>
        <w:t xml:space="preserve"> Meeting</w:t>
      </w:r>
      <w:r>
        <w:rPr>
          <w:spacing w:val="-7"/>
          <w:sz w:val="32"/>
          <w:szCs w:val="32"/>
        </w:rPr>
        <w:t xml:space="preserve"> </w:t>
      </w:r>
      <w:r>
        <w:rPr>
          <w:spacing w:val="-2"/>
          <w:sz w:val="32"/>
          <w:szCs w:val="32"/>
        </w:rPr>
        <w:t>Report</w:t>
      </w:r>
    </w:p>
    <w:p>
      <w:pPr>
        <w:pStyle w:val="8"/>
        <w:spacing w:before="207"/>
        <w:rPr>
          <w:b/>
          <w:sz w:val="28"/>
        </w:rPr>
      </w:pPr>
    </w:p>
    <w:p>
      <w:pPr>
        <w:ind w:left="220"/>
        <w:rPr>
          <w:sz w:val="24"/>
        </w:rPr>
      </w:pPr>
      <w:r>
        <w:rPr>
          <w:b/>
          <w:sz w:val="24"/>
        </w:rPr>
        <w:t>Topic</w:t>
      </w:r>
      <w:r>
        <w:rPr>
          <w:b/>
          <w:spacing w:val="-7"/>
          <w:sz w:val="24"/>
        </w:rPr>
        <w:t xml:space="preserve"> </w:t>
      </w:r>
      <w:r>
        <w:rPr>
          <w:b/>
          <w:sz w:val="24"/>
        </w:rPr>
        <w:t xml:space="preserve">1 </w:t>
      </w:r>
      <w:r>
        <w:rPr>
          <w:b/>
          <w:spacing w:val="-1"/>
          <w:sz w:val="24"/>
        </w:rPr>
        <w:t xml:space="preserve">: </w:t>
      </w:r>
      <w:r>
        <w:rPr>
          <w:spacing w:val="-1"/>
          <w:sz w:val="24"/>
        </w:rPr>
        <w:t xml:space="preserve"> </w:t>
      </w:r>
      <w:r>
        <w:rPr>
          <w:sz w:val="24"/>
        </w:rPr>
        <w:t>SODA</w:t>
      </w:r>
      <w:r>
        <w:rPr>
          <w:spacing w:val="-2"/>
          <w:sz w:val="24"/>
        </w:rPr>
        <w:t xml:space="preserve"> </w:t>
      </w:r>
      <w:r>
        <w:rPr>
          <w:sz w:val="24"/>
        </w:rPr>
        <w:t>Global Community</w:t>
      </w:r>
      <w:r>
        <w:rPr>
          <w:spacing w:val="-3"/>
          <w:sz w:val="24"/>
        </w:rPr>
        <w:t xml:space="preserve"> </w:t>
      </w:r>
      <w:r>
        <w:rPr>
          <w:spacing w:val="-2"/>
          <w:sz w:val="24"/>
        </w:rPr>
        <w:t>Meeting</w:t>
      </w:r>
    </w:p>
    <w:p>
      <w:pPr>
        <w:tabs>
          <w:tab w:val="left" w:pos="999"/>
        </w:tabs>
        <w:spacing w:before="137"/>
        <w:ind w:left="220"/>
        <w:rPr>
          <w:sz w:val="24"/>
        </w:rPr>
      </w:pPr>
      <w:r>
        <w:rPr>
          <w:b/>
          <w:spacing w:val="-4"/>
          <w:sz w:val="24"/>
        </w:rPr>
        <w:t>Date</w:t>
      </w:r>
      <w:r>
        <w:rPr>
          <w:b/>
          <w:sz w:val="24"/>
        </w:rPr>
        <w:tab/>
      </w:r>
      <w:r>
        <w:rPr>
          <w:b/>
          <w:sz w:val="24"/>
        </w:rPr>
        <w:t xml:space="preserve"> </w:t>
      </w:r>
      <w:r>
        <w:rPr>
          <w:sz w:val="24"/>
        </w:rPr>
        <w:t>:</w:t>
      </w:r>
      <w:r>
        <w:rPr>
          <w:spacing w:val="-2"/>
          <w:sz w:val="24"/>
        </w:rPr>
        <w:t xml:space="preserve">  02/02/2024</w:t>
      </w:r>
    </w:p>
    <w:p>
      <w:pPr>
        <w:tabs>
          <w:tab w:val="left" w:pos="1052"/>
        </w:tabs>
        <w:spacing w:before="139"/>
        <w:ind w:left="220"/>
        <w:rPr>
          <w:sz w:val="24"/>
        </w:rPr>
      </w:pPr>
      <w:r>
        <w:rPr>
          <w:b/>
          <w:spacing w:val="-4"/>
          <w:sz w:val="24"/>
        </w:rPr>
        <w:t>Time</w:t>
      </w:r>
      <w:r>
        <w:rPr>
          <w:b/>
          <w:sz w:val="24"/>
        </w:rPr>
        <w:tab/>
      </w:r>
      <w:r>
        <w:rPr>
          <w:sz w:val="24"/>
        </w:rPr>
        <w:t>:</w:t>
      </w:r>
      <w:r>
        <w:rPr>
          <w:spacing w:val="-3"/>
          <w:sz w:val="24"/>
        </w:rPr>
        <w:t xml:space="preserve">  </w:t>
      </w:r>
      <w:r>
        <w:rPr>
          <w:sz w:val="24"/>
        </w:rPr>
        <w:t>12pm-</w:t>
      </w:r>
      <w:r>
        <w:rPr>
          <w:spacing w:val="-5"/>
          <w:sz w:val="24"/>
        </w:rPr>
        <w:t>1pm</w:t>
      </w:r>
    </w:p>
    <w:p>
      <w:pPr>
        <w:pStyle w:val="8"/>
      </w:pPr>
    </w:p>
    <w:p>
      <w:pPr>
        <w:pStyle w:val="8"/>
      </w:pPr>
    </w:p>
    <w:p>
      <w:pPr>
        <w:pStyle w:val="5"/>
      </w:pPr>
      <w:r>
        <w:rPr>
          <w:spacing w:val="-2"/>
        </w:rPr>
        <w:t>Discussion</w:t>
      </w:r>
    </w:p>
    <w:p>
      <w:pPr>
        <w:pStyle w:val="8"/>
        <w:spacing w:before="46"/>
        <w:rPr>
          <w:b/>
        </w:rPr>
      </w:pPr>
    </w:p>
    <w:p>
      <w:pPr>
        <w:pStyle w:val="8"/>
        <w:spacing w:line="360" w:lineRule="auto"/>
        <w:ind w:left="220" w:right="517"/>
        <w:jc w:val="both"/>
      </w:pPr>
      <w:r>
        <w:t>The Soda Global Community Meeting brought together students from diverse backgrounds and cultures in an enthusiastic gathering aimed at fostering collaboration, exchange, and learning.</w:t>
      </w:r>
      <w:r>
        <w:rPr>
          <w:spacing w:val="-1"/>
        </w:rPr>
        <w:t xml:space="preserve"> </w:t>
      </w:r>
      <w:r>
        <w:t>The</w:t>
      </w:r>
      <w:r>
        <w:rPr>
          <w:spacing w:val="-2"/>
        </w:rPr>
        <w:t xml:space="preserve"> </w:t>
      </w:r>
      <w:r>
        <w:t>virtual</w:t>
      </w:r>
      <w:r>
        <w:rPr>
          <w:spacing w:val="-1"/>
        </w:rPr>
        <w:t xml:space="preserve"> </w:t>
      </w:r>
      <w:r>
        <w:t>event</w:t>
      </w:r>
      <w:r>
        <w:rPr>
          <w:spacing w:val="-1"/>
        </w:rPr>
        <w:t xml:space="preserve"> </w:t>
      </w:r>
      <w:r>
        <w:t>served as</w:t>
      </w:r>
      <w:r>
        <w:rPr>
          <w:spacing w:val="-1"/>
        </w:rPr>
        <w:t xml:space="preserve"> </w:t>
      </w:r>
      <w:r>
        <w:t>a</w:t>
      </w:r>
      <w:r>
        <w:rPr>
          <w:spacing w:val="-2"/>
        </w:rPr>
        <w:t xml:space="preserve"> </w:t>
      </w:r>
      <w:r>
        <w:t>vibrant</w:t>
      </w:r>
      <w:r>
        <w:rPr>
          <w:spacing w:val="-1"/>
        </w:rPr>
        <w:t xml:space="preserve"> </w:t>
      </w:r>
      <w:r>
        <w:t>platform</w:t>
      </w:r>
      <w:r>
        <w:rPr>
          <w:spacing w:val="-1"/>
        </w:rPr>
        <w:t xml:space="preserve"> </w:t>
      </w:r>
      <w:r>
        <w:t>for</w:t>
      </w:r>
      <w:r>
        <w:rPr>
          <w:spacing w:val="-2"/>
        </w:rPr>
        <w:t xml:space="preserve"> </w:t>
      </w:r>
      <w:r>
        <w:t>participants</w:t>
      </w:r>
      <w:r>
        <w:rPr>
          <w:spacing w:val="-1"/>
        </w:rPr>
        <w:t xml:space="preserve"> </w:t>
      </w:r>
      <w:r>
        <w:t>to</w:t>
      </w:r>
      <w:r>
        <w:rPr>
          <w:spacing w:val="-1"/>
        </w:rPr>
        <w:t xml:space="preserve"> </w:t>
      </w:r>
      <w:r>
        <w:t>connect</w:t>
      </w:r>
      <w:r>
        <w:rPr>
          <w:spacing w:val="-1"/>
        </w:rPr>
        <w:t xml:space="preserve"> </w:t>
      </w:r>
      <w:r>
        <w:t>and</w:t>
      </w:r>
      <w:r>
        <w:rPr>
          <w:spacing w:val="-1"/>
        </w:rPr>
        <w:t xml:space="preserve"> </w:t>
      </w:r>
      <w:r>
        <w:t>engage in meaningful ways. Key highlights of the meeting included:</w:t>
      </w:r>
    </w:p>
    <w:p>
      <w:pPr>
        <w:pStyle w:val="8"/>
        <w:spacing w:before="137"/>
      </w:pPr>
    </w:p>
    <w:p>
      <w:pPr>
        <w:pStyle w:val="14"/>
        <w:numPr>
          <w:ilvl w:val="0"/>
          <w:numId w:val="34"/>
        </w:numPr>
        <w:tabs>
          <w:tab w:val="left" w:pos="640"/>
        </w:tabs>
        <w:spacing w:line="360" w:lineRule="auto"/>
        <w:ind w:right="517"/>
        <w:jc w:val="both"/>
        <w:rPr>
          <w:sz w:val="24"/>
        </w:rPr>
      </w:pPr>
      <w:r>
        <w:rPr>
          <w:b/>
          <w:sz w:val="24"/>
        </w:rPr>
        <w:t xml:space="preserve">Collaboration Opportunities: </w:t>
      </w:r>
      <w:r>
        <w:rPr>
          <w:sz w:val="24"/>
        </w:rPr>
        <w:t>Students were presented with numerous chances to partner on interdisciplinary projects focused on sustainability, technology, and innovation. Dynamic discussions sparked ideas for impactful partnerships.</w:t>
      </w:r>
    </w:p>
    <w:p>
      <w:pPr>
        <w:pStyle w:val="8"/>
        <w:spacing w:before="138"/>
      </w:pPr>
    </w:p>
    <w:p>
      <w:pPr>
        <w:pStyle w:val="14"/>
        <w:numPr>
          <w:ilvl w:val="0"/>
          <w:numId w:val="34"/>
        </w:numPr>
        <w:tabs>
          <w:tab w:val="left" w:pos="640"/>
        </w:tabs>
        <w:spacing w:line="360" w:lineRule="auto"/>
        <w:ind w:right="519"/>
        <w:jc w:val="both"/>
        <w:rPr>
          <w:sz w:val="24"/>
        </w:rPr>
      </w:pPr>
      <w:r>
        <w:rPr>
          <w:b/>
          <w:sz w:val="24"/>
        </w:rPr>
        <w:t xml:space="preserve">Cultural Exchange: </w:t>
      </w:r>
      <w:r>
        <w:rPr>
          <w:sz w:val="24"/>
        </w:rPr>
        <w:t>Attendees celebrated diversity by sharing insights into their traditions, customs, and perspectives. This promoted mutual understanding and enriched the collective experience.</w:t>
      </w:r>
    </w:p>
    <w:p>
      <w:pPr>
        <w:pStyle w:val="8"/>
        <w:spacing w:before="138"/>
      </w:pPr>
    </w:p>
    <w:p>
      <w:pPr>
        <w:pStyle w:val="14"/>
        <w:numPr>
          <w:ilvl w:val="0"/>
          <w:numId w:val="34"/>
        </w:numPr>
        <w:tabs>
          <w:tab w:val="left" w:pos="640"/>
          <w:tab w:val="left" w:pos="699"/>
        </w:tabs>
        <w:spacing w:line="360" w:lineRule="auto"/>
        <w:ind w:right="518"/>
        <w:jc w:val="both"/>
        <w:rPr>
          <w:sz w:val="24"/>
        </w:rPr>
      </w:pPr>
      <w:r>
        <w:rPr>
          <w:sz w:val="24"/>
        </w:rPr>
        <w:tab/>
      </w:r>
      <w:r>
        <w:rPr>
          <w:b/>
          <w:sz w:val="24"/>
        </w:rPr>
        <w:t xml:space="preserve">Skill Development Workshops: </w:t>
      </w:r>
      <w:r>
        <w:rPr>
          <w:sz w:val="24"/>
        </w:rPr>
        <w:t>Interactive sessions covered leadership, communication, problem-solving, and more. These empowered students with practical tools to effectively navigate academic and professional challenges.</w:t>
      </w:r>
    </w:p>
    <w:p>
      <w:pPr>
        <w:pStyle w:val="8"/>
        <w:spacing w:before="138"/>
      </w:pPr>
    </w:p>
    <w:p>
      <w:pPr>
        <w:pStyle w:val="14"/>
        <w:numPr>
          <w:ilvl w:val="0"/>
          <w:numId w:val="34"/>
        </w:numPr>
        <w:tabs>
          <w:tab w:val="left" w:pos="640"/>
        </w:tabs>
        <w:spacing w:line="360" w:lineRule="auto"/>
        <w:ind w:right="520"/>
        <w:jc w:val="both"/>
        <w:rPr>
          <w:sz w:val="24"/>
        </w:rPr>
      </w:pPr>
      <w:r>
        <w:rPr>
          <w:b/>
          <w:sz w:val="24"/>
        </w:rPr>
        <w:t xml:space="preserve">Guest Speaker Sessions: </w:t>
      </w:r>
      <w:r>
        <w:rPr>
          <w:sz w:val="24"/>
        </w:rPr>
        <w:t>Renowned experts delivered inspiring talks on global trends, social entrepreneurship, and other topics. Their insights resonated with attendees, sparking thought-provoking conversations and passion for change.</w:t>
      </w:r>
    </w:p>
    <w:p>
      <w:pPr>
        <w:pStyle w:val="8"/>
        <w:spacing w:before="138"/>
      </w:pPr>
    </w:p>
    <w:p>
      <w:pPr>
        <w:pStyle w:val="14"/>
        <w:numPr>
          <w:ilvl w:val="0"/>
          <w:numId w:val="34"/>
        </w:numPr>
        <w:tabs>
          <w:tab w:val="left" w:pos="640"/>
        </w:tabs>
        <w:spacing w:line="360" w:lineRule="auto"/>
        <w:ind w:right="519"/>
        <w:jc w:val="both"/>
        <w:rPr>
          <w:sz w:val="24"/>
        </w:rPr>
      </w:pPr>
      <w:r>
        <w:rPr>
          <w:b/>
          <w:sz w:val="24"/>
        </w:rPr>
        <w:t xml:space="preserve">Networking Opportunities: </w:t>
      </w:r>
      <w:r>
        <w:rPr>
          <w:sz w:val="24"/>
        </w:rPr>
        <w:t>The meeting enabled valuable connections between students and mentors from around the world. These relationships can lead to future collaborations and career advancement.</w:t>
      </w:r>
    </w:p>
    <w:p>
      <w:pPr>
        <w:pStyle w:val="8"/>
        <w:spacing w:before="40"/>
      </w:pPr>
    </w:p>
    <w:p>
      <w:pPr>
        <w:pStyle w:val="8"/>
        <w:spacing w:before="1" w:line="360" w:lineRule="auto"/>
        <w:ind w:left="220" w:right="516"/>
        <w:jc w:val="both"/>
        <w:rPr>
          <w:sz w:val="28"/>
        </w:rPr>
      </w:pPr>
      <w:r>
        <w:t>Overall, the event successfully fostered a sense of community, collaboration, and empowerment. Looking ahead, this spirit of camaraderie</w:t>
      </w:r>
      <w:ins w:id="12" w:author="Alex Joy" w:date="2024-04-16T01:45:07Z">
        <w:r>
          <w:rPr>
            <w:rFonts w:hint="default"/>
            <w:lang w:val="en-IN"/>
          </w:rPr>
          <w:t>.</w:t>
        </w:r>
      </w:ins>
    </w:p>
    <w:p>
      <w:pPr>
        <w:spacing w:line="360" w:lineRule="auto"/>
        <w:jc w:val="both"/>
        <w:rPr>
          <w:sz w:val="28"/>
        </w:rPr>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rPr>
          <w:sz w:val="28"/>
        </w:rPr>
      </w:pPr>
    </w:p>
    <w:p>
      <w:pPr>
        <w:pStyle w:val="8"/>
        <w:spacing w:before="132"/>
        <w:rPr>
          <w:sz w:val="28"/>
        </w:rPr>
      </w:pPr>
    </w:p>
    <w:p>
      <w:pPr>
        <w:pStyle w:val="4"/>
        <w:numPr>
          <w:ilvl w:val="0"/>
          <w:numId w:val="0"/>
        </w:numPr>
        <w:tabs>
          <w:tab w:val="left" w:pos="418"/>
        </w:tabs>
        <w:ind w:leftChars="0" w:right="297" w:rightChars="0"/>
        <w:jc w:val="center"/>
        <w:rPr>
          <w:sz w:val="32"/>
          <w:szCs w:val="32"/>
        </w:rPr>
      </w:pPr>
      <w:r>
        <w:rPr>
          <w:rFonts w:hint="default"/>
          <w:sz w:val="32"/>
          <w:szCs w:val="32"/>
          <w:lang w:val="en-IN"/>
        </w:rPr>
        <w:t>4.2</w:t>
      </w:r>
      <w:r>
        <w:rPr>
          <w:sz w:val="32"/>
          <w:szCs w:val="32"/>
        </w:rPr>
        <w:t xml:space="preserve"> Tech</w:t>
      </w:r>
      <w:r>
        <w:rPr>
          <w:spacing w:val="-8"/>
          <w:sz w:val="32"/>
          <w:szCs w:val="32"/>
        </w:rPr>
        <w:t xml:space="preserve"> </w:t>
      </w:r>
      <w:r>
        <w:rPr>
          <w:sz w:val="32"/>
          <w:szCs w:val="32"/>
        </w:rPr>
        <w:t>Talk</w:t>
      </w:r>
      <w:r>
        <w:rPr>
          <w:spacing w:val="-2"/>
          <w:sz w:val="32"/>
          <w:szCs w:val="32"/>
        </w:rPr>
        <w:t xml:space="preserve"> report</w:t>
      </w:r>
    </w:p>
    <w:p>
      <w:pPr>
        <w:pStyle w:val="8"/>
        <w:rPr>
          <w:b/>
          <w:sz w:val="28"/>
        </w:rPr>
      </w:pPr>
    </w:p>
    <w:p>
      <w:pPr>
        <w:pStyle w:val="8"/>
        <w:rPr>
          <w:b/>
          <w:sz w:val="28"/>
        </w:rPr>
      </w:pPr>
    </w:p>
    <w:p>
      <w:pPr>
        <w:pStyle w:val="8"/>
        <w:ind w:left="220"/>
      </w:pPr>
      <w:r>
        <w:rPr>
          <w:b/>
        </w:rPr>
        <w:t>Topic</w:t>
      </w:r>
      <w:r>
        <w:rPr>
          <w:b/>
          <w:spacing w:val="-5"/>
        </w:rPr>
        <w:t xml:space="preserve"> </w:t>
      </w:r>
      <w:r>
        <w:rPr>
          <w:b/>
        </w:rPr>
        <w:t>2</w:t>
      </w:r>
      <w:r>
        <w:rPr>
          <w:b/>
          <w:spacing w:val="58"/>
        </w:rPr>
        <w:t xml:space="preserve"> </w:t>
      </w:r>
      <w:r>
        <w:t>:</w:t>
      </w:r>
      <w:r>
        <w:rPr>
          <w:spacing w:val="-1"/>
        </w:rPr>
        <w:t xml:space="preserve">  </w:t>
      </w:r>
      <w:r>
        <w:t>Embracing</w:t>
      </w:r>
      <w:r>
        <w:rPr>
          <w:spacing w:val="1"/>
        </w:rPr>
        <w:t xml:space="preserve"> </w:t>
      </w:r>
      <w:r>
        <w:t>Open</w:t>
      </w:r>
      <w:r>
        <w:rPr>
          <w:spacing w:val="-1"/>
        </w:rPr>
        <w:t xml:space="preserve"> </w:t>
      </w:r>
      <w:r>
        <w:t>Source :</w:t>
      </w:r>
      <w:r>
        <w:rPr>
          <w:spacing w:val="-1"/>
        </w:rPr>
        <w:t xml:space="preserve"> </w:t>
      </w:r>
      <w:r>
        <w:t>Your</w:t>
      </w:r>
      <w:r>
        <w:rPr>
          <w:spacing w:val="-2"/>
        </w:rPr>
        <w:t xml:space="preserve"> </w:t>
      </w:r>
      <w:r>
        <w:t>Path</w:t>
      </w:r>
      <w:r>
        <w:rPr>
          <w:spacing w:val="-1"/>
        </w:rPr>
        <w:t xml:space="preserve"> </w:t>
      </w:r>
      <w:r>
        <w:t xml:space="preserve">to </w:t>
      </w:r>
      <w:r>
        <w:rPr>
          <w:spacing w:val="-2"/>
        </w:rPr>
        <w:t>Contribute</w:t>
      </w:r>
    </w:p>
    <w:p>
      <w:pPr>
        <w:tabs>
          <w:tab w:val="left" w:pos="1059"/>
        </w:tabs>
        <w:spacing w:before="140"/>
        <w:ind w:left="220"/>
        <w:rPr>
          <w:sz w:val="24"/>
        </w:rPr>
      </w:pPr>
      <w:r>
        <w:rPr>
          <w:b/>
          <w:spacing w:val="-4"/>
          <w:sz w:val="24"/>
        </w:rPr>
        <w:t>Date</w:t>
      </w:r>
      <w:r>
        <w:rPr>
          <w:b/>
          <w:sz w:val="24"/>
        </w:rPr>
        <w:tab/>
      </w:r>
      <w:r>
        <w:rPr>
          <w:b/>
          <w:sz w:val="24"/>
        </w:rPr>
        <w:t xml:space="preserve"> </w:t>
      </w:r>
      <w:r>
        <w:rPr>
          <w:sz w:val="24"/>
        </w:rPr>
        <w:t>:</w:t>
      </w:r>
      <w:r>
        <w:rPr>
          <w:spacing w:val="-2"/>
          <w:sz w:val="24"/>
        </w:rPr>
        <w:t xml:space="preserve">  29/02/2024</w:t>
      </w:r>
    </w:p>
    <w:p>
      <w:pPr>
        <w:tabs>
          <w:tab w:val="left" w:pos="1112"/>
        </w:tabs>
        <w:spacing w:before="136"/>
        <w:ind w:left="220"/>
        <w:rPr>
          <w:sz w:val="24"/>
        </w:rPr>
      </w:pPr>
      <w:r>
        <w:rPr>
          <w:b/>
          <w:spacing w:val="-4"/>
          <w:sz w:val="24"/>
        </w:rPr>
        <w:t>Time</w:t>
      </w:r>
      <w:r>
        <w:rPr>
          <w:b/>
          <w:sz w:val="24"/>
        </w:rPr>
        <w:tab/>
      </w:r>
      <w:r>
        <w:rPr>
          <w:sz w:val="24"/>
        </w:rPr>
        <w:t>:  1:40</w:t>
      </w:r>
      <w:r>
        <w:rPr>
          <w:spacing w:val="-3"/>
          <w:sz w:val="24"/>
        </w:rPr>
        <w:t xml:space="preserve"> </w:t>
      </w:r>
      <w:r>
        <w:rPr>
          <w:sz w:val="24"/>
        </w:rPr>
        <w:t xml:space="preserve">pm – 3:40 </w:t>
      </w:r>
      <w:r>
        <w:rPr>
          <w:spacing w:val="-5"/>
          <w:sz w:val="24"/>
        </w:rPr>
        <w:t>pm</w:t>
      </w:r>
    </w:p>
    <w:p>
      <w:pPr>
        <w:pStyle w:val="8"/>
      </w:pPr>
    </w:p>
    <w:p>
      <w:pPr>
        <w:pStyle w:val="8"/>
        <w:spacing w:before="70"/>
      </w:pPr>
    </w:p>
    <w:p>
      <w:pPr>
        <w:pStyle w:val="5"/>
        <w:rPr>
          <w:sz w:val="28"/>
          <w:szCs w:val="28"/>
        </w:rPr>
      </w:pPr>
      <w:r>
        <w:rPr>
          <w:sz w:val="28"/>
          <w:szCs w:val="28"/>
        </w:rPr>
        <w:t>Discussion</w:t>
      </w:r>
      <w:r>
        <w:rPr>
          <w:spacing w:val="-4"/>
          <w:sz w:val="28"/>
          <w:szCs w:val="28"/>
        </w:rPr>
        <w:t xml:space="preserve"> </w:t>
      </w:r>
      <w:r>
        <w:rPr>
          <w:spacing w:val="-10"/>
          <w:sz w:val="28"/>
          <w:szCs w:val="28"/>
        </w:rPr>
        <w:t>:</w:t>
      </w:r>
    </w:p>
    <w:p>
      <w:pPr>
        <w:pStyle w:val="8"/>
        <w:rPr>
          <w:b/>
        </w:rPr>
      </w:pPr>
    </w:p>
    <w:p>
      <w:pPr>
        <w:pStyle w:val="8"/>
        <w:spacing w:line="360" w:lineRule="auto"/>
        <w:ind w:left="220" w:right="460"/>
        <w:jc w:val="both"/>
      </w:pPr>
      <w:r>
        <w:t>A Zoom meeting hosted by Ashit Kumar, Software Development Manager at Amazon Alexa, on</w:t>
      </w:r>
      <w:r>
        <w:rPr>
          <w:spacing w:val="-2"/>
        </w:rPr>
        <w:t xml:space="preserve"> </w:t>
      </w:r>
      <w:r>
        <w:t>29/02/2024 focused on</w:t>
      </w:r>
      <w:r>
        <w:rPr>
          <w:spacing w:val="-2"/>
        </w:rPr>
        <w:t xml:space="preserve"> </w:t>
      </w:r>
      <w:r>
        <w:t>the</w:t>
      </w:r>
      <w:r>
        <w:rPr>
          <w:spacing w:val="-1"/>
        </w:rPr>
        <w:t xml:space="preserve"> </w:t>
      </w:r>
      <w:r>
        <w:t>Sofa</w:t>
      </w:r>
      <w:r>
        <w:rPr>
          <w:spacing w:val="-1"/>
        </w:rPr>
        <w:t xml:space="preserve"> </w:t>
      </w:r>
      <w:r>
        <w:t>Foundation and its</w:t>
      </w:r>
      <w:r>
        <w:rPr>
          <w:spacing w:val="-2"/>
        </w:rPr>
        <w:t xml:space="preserve"> </w:t>
      </w:r>
      <w:r>
        <w:t>open-source</w:t>
      </w:r>
      <w:r>
        <w:rPr>
          <w:spacing w:val="-1"/>
        </w:rPr>
        <w:t xml:space="preserve"> </w:t>
      </w:r>
      <w:r>
        <w:t>contribution opportunities. With 17 years in the industry, including roles at Huawei and Veritas Technologies, Ashit has deep knowledge that he shared.</w:t>
      </w:r>
    </w:p>
    <w:p>
      <w:pPr>
        <w:pStyle w:val="8"/>
        <w:spacing w:before="137"/>
      </w:pPr>
    </w:p>
    <w:p>
      <w:pPr>
        <w:pStyle w:val="8"/>
        <w:spacing w:line="360" w:lineRule="auto"/>
        <w:ind w:left="220" w:right="519"/>
        <w:jc w:val="both"/>
      </w:pPr>
      <w:r>
        <w:t>Ashit highlighted the importance of open-source projects, drawing on his experience as a</w:t>
      </w:r>
      <w:r>
        <w:rPr>
          <w:spacing w:val="40"/>
        </w:rPr>
        <w:t xml:space="preserve"> </w:t>
      </w:r>
      <w:r>
        <w:t>Sofa Foundation maintainer. He emphasized the value of collaboration in open-source communities and its impact on technological progress.</w:t>
      </w:r>
    </w:p>
    <w:p>
      <w:pPr>
        <w:pStyle w:val="8"/>
        <w:spacing w:before="138"/>
      </w:pPr>
    </w:p>
    <w:p>
      <w:pPr>
        <w:pStyle w:val="8"/>
        <w:spacing w:line="360" w:lineRule="auto"/>
        <w:ind w:left="220" w:right="520"/>
        <w:jc w:val="both"/>
      </w:pPr>
      <w:r>
        <w:t>Much of the meeting illuminated the Sofa Foundation, including its goals of promoting open collaboration and innovation for cloud-native software. Ashit described the foundation's commitment to an inclusive environment for diverse contributors.</w:t>
      </w:r>
    </w:p>
    <w:p>
      <w:pPr>
        <w:pStyle w:val="8"/>
        <w:spacing w:before="138"/>
      </w:pPr>
    </w:p>
    <w:p>
      <w:pPr>
        <w:pStyle w:val="8"/>
        <w:spacing w:line="360" w:lineRule="auto"/>
        <w:ind w:left="220" w:right="519"/>
        <w:jc w:val="both"/>
      </w:pPr>
      <w:r>
        <w:t xml:space="preserve">Additionally, Ashit shared insights from his work as a visiting faculty member at Pune University's Computer Science Department, where he educates students on open-source projects like the Sofa Foundation. He stressed the role of education in fostering a culture of contribution and encouraged engaging educational institutions to promote open-source </w:t>
      </w:r>
      <w:r>
        <w:rPr>
          <w:spacing w:val="-2"/>
        </w:rPr>
        <w:t>awareness.</w:t>
      </w:r>
    </w:p>
    <w:p>
      <w:pPr>
        <w:pStyle w:val="8"/>
        <w:spacing w:before="138"/>
      </w:pPr>
    </w:p>
    <w:p>
      <w:pPr>
        <w:pStyle w:val="8"/>
        <w:spacing w:line="360" w:lineRule="auto"/>
        <w:ind w:left="220" w:right="519"/>
        <w:jc w:val="both"/>
      </w:pPr>
      <w:r>
        <w:t>The meeting then focused on practical guidance for contributing to Sofa Foundation projects. Ashit provided advice on identifying suitable projects, understanding documentation, and navigating the contribution process effectively. He highlighted the importance of communication within the community and utilizing resources like forums and mailing lists.</w:t>
      </w:r>
    </w:p>
    <w:p>
      <w:pPr>
        <w:spacing w:line="360" w:lineRule="auto"/>
        <w:jc w:val="both"/>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8"/>
        <w:spacing w:before="180"/>
      </w:pPr>
    </w:p>
    <w:p>
      <w:pPr>
        <w:pStyle w:val="8"/>
        <w:spacing w:line="360" w:lineRule="auto"/>
        <w:ind w:left="220" w:right="519"/>
        <w:jc w:val="both"/>
      </w:pPr>
      <w:r>
        <w:t>In summary, the meeting provided a comprehensive overview of Sofa Foundation contribution opportunities, with Ashit Kumar's expertise enabling meaningful open-source community engagement.</w:t>
      </w:r>
    </w:p>
    <w:sectPr>
      <w:pgSz w:w="11910" w:h="16840"/>
      <w:pgMar w:top="980" w:right="920" w:bottom="960" w:left="1220" w:header="718" w:footer="773" w:gutter="0"/>
      <w:pgBorders w:offsetFrom="page">
        <w:top w:val="single" w:color="000000" w:sz="8" w:space="24"/>
        <w:left w:val="single" w:color="000000" w:sz="8" w:space="24"/>
        <w:bottom w:val="single" w:color="000000" w:sz="8" w:space="24"/>
        <w:right w:val="single" w:color="000000" w:sz="8"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lang w:val="en-GB" w:eastAsia="en-GB"/>
      </w:rPr>
      <mc:AlternateContent>
        <mc:Choice Requires="wps">
          <w:drawing>
            <wp:anchor distT="0" distB="0" distL="0" distR="0" simplePos="0" relativeHeight="251662336" behindDoc="1" locked="0" layoutInCell="1" allowOverlap="1">
              <wp:simplePos x="0" y="0"/>
              <wp:positionH relativeFrom="page">
                <wp:posOffset>912495</wp:posOffset>
              </wp:positionH>
              <wp:positionV relativeFrom="bottomMargin">
                <wp:posOffset>13970</wp:posOffset>
              </wp:positionV>
              <wp:extent cx="2295525" cy="194310"/>
              <wp:effectExtent l="0" t="0" r="0" b="0"/>
              <wp:wrapNone/>
              <wp:docPr id="9" name="Textbox 9"/>
              <wp:cNvGraphicFramePr/>
              <a:graphic xmlns:a="http://schemas.openxmlformats.org/drawingml/2006/main">
                <a:graphicData uri="http://schemas.microsoft.com/office/word/2010/wordprocessingShape">
                  <wps:wsp>
                    <wps:cNvSpPr txBox="1"/>
                    <wps:spPr>
                      <a:xfrm>
                        <a:off x="0" y="0"/>
                        <a:ext cx="2295525" cy="194310"/>
                      </a:xfrm>
                      <a:prstGeom prst="rect">
                        <a:avLst/>
                      </a:prstGeom>
                    </wps:spPr>
                    <wps:txbx>
                      <w:txbxContent>
                        <w:p>
                          <w:pPr>
                            <w:pStyle w:val="8"/>
                            <w:spacing w:before="10"/>
                            <w:ind w:left="20"/>
                          </w:pPr>
                          <w:r>
                            <w:t>Kristu</w:t>
                          </w:r>
                          <w:r>
                            <w:rPr>
                              <w:spacing w:val="-5"/>
                            </w:rPr>
                            <w:t xml:space="preserve"> </w:t>
                          </w:r>
                          <w:r>
                            <w:t>Jayanti</w:t>
                          </w:r>
                          <w:r>
                            <w:rPr>
                              <w:spacing w:val="-3"/>
                            </w:rPr>
                            <w:t xml:space="preserve"> </w:t>
                          </w:r>
                          <w:r>
                            <w:t>College</w:t>
                          </w:r>
                          <w:r>
                            <w:rPr>
                              <w:spacing w:val="-2"/>
                            </w:rPr>
                            <w:t xml:space="preserve"> (Autonomous)</w:t>
                          </w:r>
                        </w:p>
                        <w:p>
                          <w:pPr>
                            <w:pStyle w:val="8"/>
                            <w:spacing w:before="10"/>
                          </w:pPr>
                        </w:p>
                      </w:txbxContent>
                    </wps:txbx>
                    <wps:bodyPr wrap="square" lIns="0" tIns="0" rIns="0" bIns="0" rtlCol="0">
                      <a:noAutofit/>
                    </wps:bodyPr>
                  </wps:wsp>
                </a:graphicData>
              </a:graphic>
            </wp:anchor>
          </w:drawing>
        </mc:Choice>
        <mc:Fallback>
          <w:pict>
            <v:shape id="Textbox 9" o:spid="_x0000_s1026" o:spt="202" type="#_x0000_t202" style="position:absolute;left:0pt;margin-left:71.85pt;margin-top:795.1pt;height:15.3pt;width:180.75pt;mso-position-horizontal-relative:page;mso-position-vertical-relative:page;z-index:-251654144;mso-width-relative:page;mso-height-relative:page;" filled="f" stroked="f" coordsize="21600,21600" o:gfxdata="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Y&#10;YOs61wAAAAgBAAAPAAAAAAAAAAEAIAAAACIAAABkcnMvZG93bnJldi54bWxQSwECFAAUAAAACACH&#10;TuJAwCM6vLMBAAB0AwAADgAAAAAAAAABACAAAAAmAQAAZHJzL2Uyb0RvYy54bWxQSwUGAAAAAAYA&#10;BgBZAQAASwUAAAAA&#10;">
              <v:fill on="f" focussize="0,0"/>
              <v:stroke on="f"/>
              <v:imagedata o:title=""/>
              <o:lock v:ext="edit" aspectratio="f"/>
              <v:textbox inset="0mm,0mm,0mm,0mm">
                <w:txbxContent>
                  <w:p>
                    <w:pPr>
                      <w:pStyle w:val="8"/>
                      <w:spacing w:before="10"/>
                      <w:ind w:left="20"/>
                    </w:pPr>
                    <w:r>
                      <w:t>Kristu</w:t>
                    </w:r>
                    <w:r>
                      <w:rPr>
                        <w:spacing w:val="-5"/>
                      </w:rPr>
                      <w:t xml:space="preserve"> </w:t>
                    </w:r>
                    <w:r>
                      <w:t>Jayanti</w:t>
                    </w:r>
                    <w:r>
                      <w:rPr>
                        <w:spacing w:val="-3"/>
                      </w:rPr>
                      <w:t xml:space="preserve"> </w:t>
                    </w:r>
                    <w:r>
                      <w:t>College</w:t>
                    </w:r>
                    <w:r>
                      <w:rPr>
                        <w:spacing w:val="-2"/>
                      </w:rPr>
                      <w:t xml:space="preserve"> (Autonomous)</w:t>
                    </w:r>
                  </w:p>
                  <w:p>
                    <w:pPr>
                      <w:pStyle w:val="8"/>
                      <w:spacing w:before="10"/>
                    </w:pPr>
                  </w:p>
                </w:txbxContent>
              </v:textbox>
            </v:shape>
          </w:pict>
        </mc:Fallback>
      </mc:AlternateContent>
    </w:r>
    <w:r>
      <w:rPr>
        <w:lang w:val="en-GB" w:eastAsia="en-GB"/>
      </w:rPr>
      <mc:AlternateContent>
        <mc:Choice Requires="wps">
          <w:drawing>
            <wp:anchor distT="0" distB="0" distL="0" distR="0" simplePos="0" relativeHeight="251663360" behindDoc="1" locked="0" layoutInCell="1" allowOverlap="1">
              <wp:simplePos x="0" y="0"/>
              <wp:positionH relativeFrom="page">
                <wp:posOffset>6412230</wp:posOffset>
              </wp:positionH>
              <wp:positionV relativeFrom="page">
                <wp:posOffset>10100945</wp:posOffset>
              </wp:positionV>
              <wp:extent cx="241300" cy="194310"/>
              <wp:effectExtent l="0" t="0" r="0" b="0"/>
              <wp:wrapNone/>
              <wp:docPr id="10" name="Textbox 10"/>
              <wp:cNvGraphicFramePr/>
              <a:graphic xmlns:a="http://schemas.openxmlformats.org/drawingml/2006/main">
                <a:graphicData uri="http://schemas.microsoft.com/office/word/2010/wordprocessingShape">
                  <wps:wsp>
                    <wps:cNvSpPr txBox="1"/>
                    <wps:spPr>
                      <a:xfrm>
                        <a:off x="0" y="0"/>
                        <a:ext cx="241300" cy="194310"/>
                      </a:xfrm>
                      <a:prstGeom prst="rect">
                        <a:avLst/>
                      </a:prstGeom>
                    </wps:spPr>
                    <wps:txbx>
                      <w:txbxContent>
                        <w:p>
                          <w:pPr>
                            <w:pStyle w:val="8"/>
                            <w:spacing w:before="10"/>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p>
                          <w:pPr>
                            <w:pStyle w:val="8"/>
                            <w:spacing w:before="10"/>
                            <w:ind w:left="60"/>
                          </w:pPr>
                        </w:p>
                      </w:txbxContent>
                    </wps:txbx>
                    <wps:bodyPr wrap="square" lIns="0" tIns="0" rIns="0" bIns="0" rtlCol="0">
                      <a:noAutofit/>
                    </wps:bodyPr>
                  </wps:wsp>
                </a:graphicData>
              </a:graphic>
            </wp:anchor>
          </w:drawing>
        </mc:Choice>
        <mc:Fallback>
          <w:pict>
            <v:shape id="Textbox 10" o:spid="_x0000_s1026" o:spt="202" type="#_x0000_t202" style="position:absolute;left:0pt;margin-left:504.9pt;margin-top:795.35pt;height:15.3pt;width:19pt;mso-position-horizontal-relative:page;mso-position-vertical-relative:page;z-index:-251653120;mso-width-relative:page;mso-height-relative:page;" filled="f" stroked="f" coordsize="21600,21600" o:gfxdata="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etuTNsAAAAPAQAADwAAAAAAAAABACAAAAAiAAAAZHJzL2Rvd25yZXYueG1sUEsBAhQAFAAAAAgA&#10;h07iQEeM/mKwAQAAdQMAAA4AAAAAAAAAAQAgAAAAKgEAAGRycy9lMm9Eb2MueG1sUEsFBgAAAAAG&#10;AAYAWQEAAEwFAAAAAA==&#10;">
              <v:fill on="f" focussize="0,0"/>
              <v:stroke on="f"/>
              <v:imagedata o:title=""/>
              <o:lock v:ext="edit" aspectratio="f"/>
              <v:textbox inset="0mm,0mm,0mm,0mm">
                <w:txbxContent>
                  <w:p>
                    <w:pPr>
                      <w:pStyle w:val="8"/>
                      <w:spacing w:before="10"/>
                      <w:ind w:left="60"/>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p>
                    <w:pPr>
                      <w:pStyle w:val="8"/>
                      <w:spacing w:before="10"/>
                      <w:ind w:left="60"/>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lang w:val="en-GB" w:eastAsia="en-GB"/>
      </w:rPr>
      <mc:AlternateContent>
        <mc:Choice Requires="wps">
          <w:drawing>
            <wp:anchor distT="0" distB="0" distL="0" distR="0" simplePos="0" relativeHeight="251659264" behindDoc="1" locked="0" layoutInCell="1" allowOverlap="1">
              <wp:simplePos x="0" y="0"/>
              <wp:positionH relativeFrom="page">
                <wp:posOffset>2579370</wp:posOffset>
              </wp:positionH>
              <wp:positionV relativeFrom="page">
                <wp:posOffset>910590</wp:posOffset>
              </wp:positionV>
              <wp:extent cx="2305050" cy="250190"/>
              <wp:effectExtent l="0" t="0" r="0" b="0"/>
              <wp:wrapNone/>
              <wp:docPr id="5" name="Textbox 5"/>
              <wp:cNvGraphicFramePr/>
              <a:graphic xmlns:a="http://schemas.openxmlformats.org/drawingml/2006/main">
                <a:graphicData uri="http://schemas.microsoft.com/office/word/2010/wordprocessingShape">
                  <wps:wsp>
                    <wps:cNvSpPr txBox="1"/>
                    <wps:spPr>
                      <a:xfrm>
                        <a:off x="0" y="0"/>
                        <a:ext cx="2305050" cy="250190"/>
                      </a:xfrm>
                      <a:prstGeom prst="rect">
                        <a:avLst/>
                      </a:prstGeom>
                    </wps:spPr>
                    <wps:txbx>
                      <w:txbxContent>
                        <w:p>
                          <w:pPr>
                            <w:spacing w:before="5"/>
                            <w:rPr>
                              <w:b/>
                              <w:sz w:val="32"/>
                            </w:rPr>
                          </w:pPr>
                        </w:p>
                      </w:txbxContent>
                    </wps:txbx>
                    <wps:bodyPr wrap="square" lIns="0" tIns="0" rIns="0" bIns="0" rtlCol="0">
                      <a:noAutofit/>
                    </wps:bodyPr>
                  </wps:wsp>
                </a:graphicData>
              </a:graphic>
            </wp:anchor>
          </w:drawing>
        </mc:Choice>
        <mc:Fallback>
          <w:pict>
            <v:shape id="Textbox 5" o:spid="_x0000_s1026" o:spt="202" type="#_x0000_t202" style="position:absolute;left:0pt;margin-left:203.1pt;margin-top:71.7pt;height:19.7pt;width:181.5pt;mso-position-horizontal-relative:page;mso-position-vertical-relative:page;z-index:-251657216;mso-width-relative:page;mso-height-relative:page;" filled="f" stroked="f" coordsize="21600,21600" o:gfxdata="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kFNr5dkAAAALAQAADwAAAAAAAAABACAAAAAiAAAAZHJzL2Rvd25yZXYueG1sUEsBAhQAFAAAAAgA&#10;h07iQJFlWfOyAQAAdAMAAA4AAAAAAAAAAQAgAAAAKAEAAGRycy9lMm9Eb2MueG1sUEsFBgAAAAAG&#10;AAYAWQEAAEwFAAAAAA==&#10;">
              <v:fill on="f" focussize="0,0"/>
              <v:stroke on="f"/>
              <v:imagedata o:title=""/>
              <o:lock v:ext="edit" aspectratio="f"/>
              <v:textbox inset="0mm,0mm,0mm,0mm">
                <w:txbxContent>
                  <w:p>
                    <w:pPr>
                      <w:spacing w:before="5"/>
                      <w:rPr>
                        <w:b/>
                        <w:sz w:val="32"/>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lang w:val="en-GB" w:eastAsia="en-GB"/>
      </w:rPr>
      <mc:AlternateContent>
        <mc:Choice Requires="wps">
          <w:drawing>
            <wp:anchor distT="0" distB="0" distL="0" distR="0" simplePos="0" relativeHeight="251660288" behindDoc="1" locked="0" layoutInCell="1" allowOverlap="1">
              <wp:simplePos x="0" y="0"/>
              <wp:positionH relativeFrom="page">
                <wp:posOffset>2900680</wp:posOffset>
              </wp:positionH>
              <wp:positionV relativeFrom="page">
                <wp:posOffset>910590</wp:posOffset>
              </wp:positionV>
              <wp:extent cx="2215515" cy="250190"/>
              <wp:effectExtent l="0" t="0" r="0" b="0"/>
              <wp:wrapNone/>
              <wp:docPr id="6" name="Textbox 6"/>
              <wp:cNvGraphicFramePr/>
              <a:graphic xmlns:a="http://schemas.openxmlformats.org/drawingml/2006/main">
                <a:graphicData uri="http://schemas.microsoft.com/office/word/2010/wordprocessingShape">
                  <wps:wsp>
                    <wps:cNvSpPr txBox="1"/>
                    <wps:spPr>
                      <a:xfrm>
                        <a:off x="0" y="0"/>
                        <a:ext cx="2215515" cy="250190"/>
                      </a:xfrm>
                      <a:prstGeom prst="rect">
                        <a:avLst/>
                      </a:prstGeom>
                    </wps:spPr>
                    <wps:txbx>
                      <w:txbxContent>
                        <w:p>
                          <w:pPr>
                            <w:spacing w:before="5"/>
                            <w:rPr>
                              <w:b/>
                              <w:sz w:val="32"/>
                            </w:rPr>
                          </w:pPr>
                        </w:p>
                      </w:txbxContent>
                    </wps:txbx>
                    <wps:bodyPr wrap="square" lIns="0" tIns="0" rIns="0" bIns="0" rtlCol="0">
                      <a:noAutofit/>
                    </wps:bodyPr>
                  </wps:wsp>
                </a:graphicData>
              </a:graphic>
            </wp:anchor>
          </w:drawing>
        </mc:Choice>
        <mc:Fallback>
          <w:pict>
            <v:shape id="Textbox 6" o:spid="_x0000_s1026" o:spt="202" type="#_x0000_t202" style="position:absolute;left:0pt;margin-left:228.4pt;margin-top:71.7pt;height:19.7pt;width:174.45pt;mso-position-horizontal-relative:page;mso-position-vertical-relative:page;z-index:-251656192;mso-width-relative:page;mso-height-relative:page;" filled="f" stroked="f" coordsize="21600,21600" o:gfxdata="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XTOrHZAAAACwEAAA8AAAAAAAAAAQAgAAAAIgAAAGRycy9kb3ducmV2LnhtbFBLAQIUABQAAAAI&#10;AIdO4kBBpbQNswEAAHQDAAAOAAAAAAAAAAEAIAAAACgBAABkcnMvZTJvRG9jLnhtbFBLBQYAAAAA&#10;BgAGAFkBAABNBQAAAAA=&#10;">
              <v:fill on="f" focussize="0,0"/>
              <v:stroke on="f"/>
              <v:imagedata o:title=""/>
              <o:lock v:ext="edit" aspectratio="f"/>
              <v:textbox inset="0mm,0mm,0mm,0mm">
                <w:txbxContent>
                  <w:p>
                    <w:pPr>
                      <w:spacing w:before="5"/>
                      <w:rPr>
                        <w:b/>
                        <w:sz w:val="32"/>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lang w:val="en-GB" w:eastAsia="en-GB"/>
      </w:rPr>
      <mc:AlternateContent>
        <mc:Choice Requires="wps">
          <w:drawing>
            <wp:anchor distT="0" distB="0" distL="0" distR="0" simplePos="0" relativeHeight="251662336" behindDoc="1" locked="0" layoutInCell="1" allowOverlap="1">
              <wp:simplePos x="0" y="0"/>
              <wp:positionH relativeFrom="page">
                <wp:posOffset>4104640</wp:posOffset>
              </wp:positionH>
              <wp:positionV relativeFrom="page">
                <wp:posOffset>418465</wp:posOffset>
              </wp:positionV>
              <wp:extent cx="2962275" cy="194310"/>
              <wp:effectExtent l="0" t="0" r="0" b="0"/>
              <wp:wrapNone/>
              <wp:docPr id="8" name="Textbox 8"/>
              <wp:cNvGraphicFramePr/>
              <a:graphic xmlns:a="http://schemas.openxmlformats.org/drawingml/2006/main">
                <a:graphicData uri="http://schemas.microsoft.com/office/word/2010/wordprocessingShape">
                  <wps:wsp>
                    <wps:cNvSpPr txBox="1"/>
                    <wps:spPr>
                      <a:xfrm>
                        <a:off x="0" y="0"/>
                        <a:ext cx="2962275" cy="194310"/>
                      </a:xfrm>
                      <a:prstGeom prst="rect">
                        <a:avLst/>
                      </a:prstGeom>
                    </wps:spPr>
                    <wps:txbx>
                      <w:txbxContent>
                        <w:p>
                          <w:pPr>
                            <w:pStyle w:val="8"/>
                            <w:spacing w:before="10"/>
                            <w:ind w:left="20"/>
                          </w:pPr>
                          <w:r>
                            <w:t xml:space="preserve">          Basics</w:t>
                          </w:r>
                          <w:r>
                            <w:rPr>
                              <w:spacing w:val="-1"/>
                            </w:rPr>
                            <w:t xml:space="preserve"> </w:t>
                          </w:r>
                          <w:r>
                            <w:t>of</w:t>
                          </w:r>
                          <w:r>
                            <w:rPr>
                              <w:spacing w:val="-3"/>
                            </w:rPr>
                            <w:t xml:space="preserve"> </w:t>
                          </w:r>
                          <w:r>
                            <w:t>Open Source</w:t>
                          </w:r>
                          <w:r>
                            <w:rPr>
                              <w:spacing w:val="-3"/>
                            </w:rPr>
                            <w:t xml:space="preserve"> </w:t>
                          </w:r>
                          <w:r>
                            <w:t>Demystified</w:t>
                          </w:r>
                        </w:p>
                        <w:p>
                          <w:pPr>
                            <w:pStyle w:val="8"/>
                            <w:spacing w:before="10"/>
                          </w:pPr>
                        </w:p>
                      </w:txbxContent>
                    </wps:txbx>
                    <wps:bodyPr wrap="square" lIns="0" tIns="0" rIns="0" bIns="0" rtlCol="0">
                      <a:noAutofit/>
                    </wps:bodyPr>
                  </wps:wsp>
                </a:graphicData>
              </a:graphic>
            </wp:anchor>
          </w:drawing>
        </mc:Choice>
        <mc:Fallback>
          <w:pict>
            <v:shape id="Textbox 8" o:spid="_x0000_s1026" o:spt="202" type="#_x0000_t202" style="position:absolute;left:0pt;margin-left:323.2pt;margin-top:32.95pt;height:15.3pt;width:233.25pt;mso-position-horizontal-relative:page;mso-position-vertical-relative:page;z-index:-251654144;mso-width-relative:page;mso-height-relative:page;" filled="f" stroked="f" coordsize="21600,21600" o:gfxdata="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73seHYAAAACgEAAA8AAAAAAAAAAQAgAAAAIgAAAGRycy9kb3ducmV2LnhtbFBLAQIUABQAAAAI&#10;AIdO4kAETitCtAEAAHQDAAAOAAAAAAAAAAEAIAAAACcBAABkcnMvZTJvRG9jLnhtbFBLBQYAAAAA&#10;BgAGAFkBAABNBQAAAAA=&#10;">
              <v:fill on="f" focussize="0,0"/>
              <v:stroke on="f"/>
              <v:imagedata o:title=""/>
              <o:lock v:ext="edit" aspectratio="f"/>
              <v:textbox inset="0mm,0mm,0mm,0mm">
                <w:txbxContent>
                  <w:p>
                    <w:pPr>
                      <w:pStyle w:val="8"/>
                      <w:spacing w:before="10"/>
                      <w:ind w:left="20"/>
                    </w:pPr>
                    <w:r>
                      <w:t xml:space="preserve">          Basics</w:t>
                    </w:r>
                    <w:r>
                      <w:rPr>
                        <w:spacing w:val="-1"/>
                      </w:rPr>
                      <w:t xml:space="preserve"> </w:t>
                    </w:r>
                    <w:r>
                      <w:t>of</w:t>
                    </w:r>
                    <w:r>
                      <w:rPr>
                        <w:spacing w:val="-3"/>
                      </w:rPr>
                      <w:t xml:space="preserve"> </w:t>
                    </w:r>
                    <w:r>
                      <w:t>Open Source</w:t>
                    </w:r>
                    <w:r>
                      <w:rPr>
                        <w:spacing w:val="-3"/>
                      </w:rPr>
                      <w:t xml:space="preserve"> </w:t>
                    </w:r>
                    <w:r>
                      <w:t>Demystified</w:t>
                    </w:r>
                  </w:p>
                  <w:p>
                    <w:pPr>
                      <w:pStyle w:val="8"/>
                      <w:spacing w:before="10"/>
                    </w:pPr>
                  </w:p>
                </w:txbxContent>
              </v:textbox>
            </v:shape>
          </w:pict>
        </mc:Fallback>
      </mc:AlternateContent>
    </w:r>
    <w:r>
      <w:rPr>
        <w:lang w:val="en-GB" w:eastAsia="en-GB"/>
      </w:rPr>
      <mc:AlternateContent>
        <mc:Choice Requires="wps">
          <w:drawing>
            <wp:anchor distT="0" distB="0" distL="0" distR="0" simplePos="0" relativeHeight="251664384" behindDoc="1" locked="0" layoutInCell="1" allowOverlap="1">
              <wp:simplePos x="0" y="0"/>
              <wp:positionH relativeFrom="page">
                <wp:posOffset>904240</wp:posOffset>
              </wp:positionH>
              <wp:positionV relativeFrom="page">
                <wp:posOffset>429260</wp:posOffset>
              </wp:positionV>
              <wp:extent cx="1923415" cy="147320"/>
              <wp:effectExtent l="0" t="0" r="0" b="0"/>
              <wp:wrapNone/>
              <wp:docPr id="651297666" name="Textbox 8"/>
              <wp:cNvGraphicFramePr/>
              <a:graphic xmlns:a="http://schemas.openxmlformats.org/drawingml/2006/main">
                <a:graphicData uri="http://schemas.microsoft.com/office/word/2010/wordprocessingShape">
                  <wps:wsp>
                    <wps:cNvSpPr txBox="1"/>
                    <wps:spPr>
                      <a:xfrm>
                        <a:off x="0" y="0"/>
                        <a:ext cx="1923394" cy="147014"/>
                      </a:xfrm>
                      <a:prstGeom prst="rect">
                        <a:avLst/>
                      </a:prstGeom>
                    </wps:spPr>
                    <wps:txbx>
                      <w:txbxContent>
                        <w:p>
                          <w:pPr>
                            <w:pStyle w:val="8"/>
                            <w:spacing w:before="10"/>
                            <w:jc w:val="center"/>
                            <w:rPr>
                              <w:b/>
                              <w:bCs/>
                              <w:lang w:val="en-IN"/>
                            </w:rPr>
                          </w:pPr>
                          <w:r>
                            <w:rPr>
                              <w:b/>
                              <w:bCs/>
                              <w:lang w:val="en-IN"/>
                            </w:rPr>
                            <w:t>22BCAC09</w:t>
                          </w:r>
                        </w:p>
                      </w:txbxContent>
                    </wps:txbx>
                    <wps:bodyPr wrap="square" lIns="0" tIns="0" rIns="0" bIns="0" rtlCol="0">
                      <a:noAutofit/>
                    </wps:bodyPr>
                  </wps:wsp>
                </a:graphicData>
              </a:graphic>
            </wp:anchor>
          </w:drawing>
        </mc:Choice>
        <mc:Fallback>
          <w:pict>
            <v:shape id="Textbox 8" o:spid="_x0000_s1026" o:spt="202" type="#_x0000_t202" style="position:absolute;left:0pt;margin-left:71.2pt;margin-top:33.8pt;height:11.6pt;width:151.45pt;mso-position-horizontal-relative:page;mso-position-vertical-relative:page;z-index:-251652096;mso-width-relative:page;mso-height-relative:page;" filled="f" stroked="f" coordsize="21600,21600" o:gfxdata="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ehFO7YAAAACQEAAA8AAAAAAAAAAQAgAAAAIgAAAGRycy9kb3ducmV2LnhtbFBLAQIU&#10;ABQAAAAIAIdO4kD2yUkZugEAAHwDAAAOAAAAAAAAAAEAIAAAACcBAABkcnMvZTJvRG9jLnhtbFBL&#10;BQYAAAAABgAGAFkBAABTBQAAAAA=&#10;">
              <v:fill on="f" focussize="0,0"/>
              <v:stroke on="f"/>
              <v:imagedata o:title=""/>
              <o:lock v:ext="edit" aspectratio="f"/>
              <v:textbox inset="0mm,0mm,0mm,0mm">
                <w:txbxContent>
                  <w:p>
                    <w:pPr>
                      <w:pStyle w:val="8"/>
                      <w:spacing w:before="10"/>
                      <w:jc w:val="center"/>
                      <w:rPr>
                        <w:b/>
                        <w:bCs/>
                        <w:lang w:val="en-IN"/>
                      </w:rPr>
                    </w:pPr>
                    <w:r>
                      <w:rPr>
                        <w:b/>
                        <w:bCs/>
                        <w:lang w:val="en-IN"/>
                      </w:rPr>
                      <w:t>22BCAC09</w:t>
                    </w:r>
                  </w:p>
                </w:txbxContent>
              </v:textbox>
            </v:shape>
          </w:pict>
        </mc:Fallback>
      </mc:AlternateContent>
    </w:r>
    <w:r>
      <w:rPr>
        <w:lang w:val="en-GB" w:eastAsia="en-GB"/>
      </w:rP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443230</wp:posOffset>
              </wp:positionV>
              <wp:extent cx="752475" cy="194310"/>
              <wp:effectExtent l="0" t="0" r="0" b="0"/>
              <wp:wrapNone/>
              <wp:docPr id="7" name="Textbox 7"/>
              <wp:cNvGraphicFramePr/>
              <a:graphic xmlns:a="http://schemas.openxmlformats.org/drawingml/2006/main">
                <a:graphicData uri="http://schemas.microsoft.com/office/word/2010/wordprocessingShape">
                  <wps:wsp>
                    <wps:cNvSpPr txBox="1"/>
                    <wps:spPr>
                      <a:xfrm>
                        <a:off x="0" y="0"/>
                        <a:ext cx="752475" cy="194310"/>
                      </a:xfrm>
                      <a:prstGeom prst="rect">
                        <a:avLst/>
                      </a:prstGeom>
                    </wps:spPr>
                    <wps:txbx>
                      <w:txbxContent>
                        <w:p>
                          <w:pPr>
                            <w:pStyle w:val="8"/>
                            <w:spacing w:before="10"/>
                          </w:pPr>
                        </w:p>
                        <w:p>
                          <w:pPr>
                            <w:pStyle w:val="8"/>
                            <w:spacing w:before="10"/>
                            <w:ind w:left="20"/>
                          </w:pPr>
                        </w:p>
                      </w:txbxContent>
                    </wps:txbx>
                    <wps:bodyPr wrap="square" lIns="0" tIns="0" rIns="0" bIns="0" rtlCol="0">
                      <a:noAutofit/>
                    </wps:bodyPr>
                  </wps:wsp>
                </a:graphicData>
              </a:graphic>
            </wp:anchor>
          </w:drawing>
        </mc:Choice>
        <mc:Fallback>
          <w:pict>
            <v:shape id="Textbox 7" o:spid="_x0000_s1026" o:spt="202" type="#_x0000_t202" style="position:absolute;left:0pt;margin-left:71pt;margin-top:34.9pt;height:15.3pt;width:59.25pt;mso-position-horizontal-relative:page;mso-position-vertical-relative:page;z-index:-251655168;mso-width-relative:page;mso-height-relative:page;" filled="f" stroked="f" coordsize="21600,21600" o:gfxdata="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s&#10;Hcie1wAAAAoBAAAPAAAAAAAAAAEAIAAAACIAAABkcnMvZG93bnJldi54bWxQSwECFAAUAAAACACH&#10;TuJAZU6rRLMBAABzAwAADgAAAAAAAAABACAAAAAmAQAAZHJzL2Uyb0RvYy54bWxQSwUGAAAAAAYA&#10;BgBZAQAASwUAAAAA&#10;">
              <v:fill on="f" focussize="0,0"/>
              <v:stroke on="f"/>
              <v:imagedata o:title=""/>
              <o:lock v:ext="edit" aspectratio="f"/>
              <v:textbox inset="0mm,0mm,0mm,0mm">
                <w:txbxContent>
                  <w:p>
                    <w:pPr>
                      <w:pStyle w:val="8"/>
                      <w:spacing w:before="10"/>
                    </w:pPr>
                  </w:p>
                  <w:p>
                    <w:pPr>
                      <w:pStyle w:val="8"/>
                      <w:spacing w:before="10"/>
                      <w:ind w:left="20"/>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2BA5F8"/>
    <w:multiLevelType w:val="singleLevel"/>
    <w:tmpl w:val="D62BA5F8"/>
    <w:lvl w:ilvl="0" w:tentative="0">
      <w:start w:val="1"/>
      <w:numFmt w:val="bullet"/>
      <w:lvlText w:val=""/>
      <w:lvlJc w:val="left"/>
      <w:pPr>
        <w:tabs>
          <w:tab w:val="left" w:pos="420"/>
        </w:tabs>
        <w:ind w:left="420" w:hanging="420"/>
      </w:pPr>
      <w:rPr>
        <w:rFonts w:hint="default" w:ascii="Wingdings" w:hAnsi="Wingdings"/>
        <w:b w:val="0"/>
        <w:bCs w:val="0"/>
        <w:sz w:val="13"/>
        <w:szCs w:val="13"/>
      </w:rPr>
    </w:lvl>
  </w:abstractNum>
  <w:abstractNum w:abstractNumId="1">
    <w:nsid w:val="DBC144C9"/>
    <w:multiLevelType w:val="singleLevel"/>
    <w:tmpl w:val="DBC144C9"/>
    <w:lvl w:ilvl="0" w:tentative="0">
      <w:start w:val="1"/>
      <w:numFmt w:val="decimal"/>
      <w:lvlText w:val="%1."/>
      <w:lvlJc w:val="left"/>
      <w:pPr>
        <w:tabs>
          <w:tab w:val="left" w:pos="425"/>
        </w:tabs>
        <w:ind w:left="425" w:hanging="425"/>
      </w:pPr>
      <w:rPr>
        <w:rFonts w:hint="default"/>
        <w:b/>
        <w:bCs/>
      </w:rPr>
    </w:lvl>
  </w:abstractNum>
  <w:abstractNum w:abstractNumId="2">
    <w:nsid w:val="04AC78B8"/>
    <w:multiLevelType w:val="multilevel"/>
    <w:tmpl w:val="04AC78B8"/>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450" w:hanging="360"/>
      </w:pPr>
      <w:rPr>
        <w:rFonts w:hint="default" w:ascii="Courier New" w:hAnsi="Courier New" w:cs="Courier New"/>
      </w:rPr>
    </w:lvl>
    <w:lvl w:ilvl="2" w:tentative="0">
      <w:start w:val="1"/>
      <w:numFmt w:val="bullet"/>
      <w:lvlText w:val=""/>
      <w:lvlJc w:val="left"/>
      <w:pPr>
        <w:ind w:left="2170" w:hanging="360"/>
      </w:pPr>
      <w:rPr>
        <w:rFonts w:hint="default" w:ascii="Wingdings" w:hAnsi="Wingdings"/>
      </w:rPr>
    </w:lvl>
    <w:lvl w:ilvl="3" w:tentative="0">
      <w:start w:val="1"/>
      <w:numFmt w:val="bullet"/>
      <w:lvlText w:val=""/>
      <w:lvlJc w:val="left"/>
      <w:pPr>
        <w:ind w:left="2890" w:hanging="360"/>
      </w:pPr>
      <w:rPr>
        <w:rFonts w:hint="default" w:ascii="Symbol" w:hAnsi="Symbol"/>
      </w:rPr>
    </w:lvl>
    <w:lvl w:ilvl="4" w:tentative="0">
      <w:start w:val="1"/>
      <w:numFmt w:val="bullet"/>
      <w:lvlText w:val="o"/>
      <w:lvlJc w:val="left"/>
      <w:pPr>
        <w:ind w:left="3610" w:hanging="360"/>
      </w:pPr>
      <w:rPr>
        <w:rFonts w:hint="default" w:ascii="Courier New" w:hAnsi="Courier New" w:cs="Courier New"/>
      </w:rPr>
    </w:lvl>
    <w:lvl w:ilvl="5" w:tentative="0">
      <w:start w:val="1"/>
      <w:numFmt w:val="bullet"/>
      <w:lvlText w:val=""/>
      <w:lvlJc w:val="left"/>
      <w:pPr>
        <w:ind w:left="4330" w:hanging="360"/>
      </w:pPr>
      <w:rPr>
        <w:rFonts w:hint="default" w:ascii="Wingdings" w:hAnsi="Wingdings"/>
      </w:rPr>
    </w:lvl>
    <w:lvl w:ilvl="6" w:tentative="0">
      <w:start w:val="1"/>
      <w:numFmt w:val="bullet"/>
      <w:lvlText w:val=""/>
      <w:lvlJc w:val="left"/>
      <w:pPr>
        <w:ind w:left="5050" w:hanging="360"/>
      </w:pPr>
      <w:rPr>
        <w:rFonts w:hint="default" w:ascii="Symbol" w:hAnsi="Symbol"/>
      </w:rPr>
    </w:lvl>
    <w:lvl w:ilvl="7" w:tentative="0">
      <w:start w:val="1"/>
      <w:numFmt w:val="bullet"/>
      <w:lvlText w:val="o"/>
      <w:lvlJc w:val="left"/>
      <w:pPr>
        <w:ind w:left="5770" w:hanging="360"/>
      </w:pPr>
      <w:rPr>
        <w:rFonts w:hint="default" w:ascii="Courier New" w:hAnsi="Courier New" w:cs="Courier New"/>
      </w:rPr>
    </w:lvl>
    <w:lvl w:ilvl="8" w:tentative="0">
      <w:start w:val="1"/>
      <w:numFmt w:val="bullet"/>
      <w:lvlText w:val=""/>
      <w:lvlJc w:val="left"/>
      <w:pPr>
        <w:ind w:left="6490" w:hanging="360"/>
      </w:pPr>
      <w:rPr>
        <w:rFonts w:hint="default" w:ascii="Wingdings" w:hAnsi="Wingdings"/>
      </w:rPr>
    </w:lvl>
  </w:abstractNum>
  <w:abstractNum w:abstractNumId="3">
    <w:nsid w:val="06995699"/>
    <w:multiLevelType w:val="multilevel"/>
    <w:tmpl w:val="06995699"/>
    <w:lvl w:ilvl="0" w:tentative="0">
      <w:start w:val="1"/>
      <w:numFmt w:val="decimal"/>
      <w:lvlText w:val="%1."/>
      <w:lvlJc w:val="left"/>
      <w:pPr>
        <w:ind w:left="460" w:hanging="240"/>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gt;"/>
      <w:lvlJc w:val="left"/>
      <w:pPr>
        <w:ind w:left="220" w:hanging="236"/>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1494" w:hanging="236"/>
      </w:pPr>
      <w:rPr>
        <w:rFonts w:hint="default"/>
        <w:lang w:val="en-US" w:eastAsia="en-US" w:bidi="ar-SA"/>
      </w:rPr>
    </w:lvl>
    <w:lvl w:ilvl="3" w:tentative="0">
      <w:start w:val="0"/>
      <w:numFmt w:val="bullet"/>
      <w:lvlText w:val="•"/>
      <w:lvlJc w:val="left"/>
      <w:pPr>
        <w:ind w:left="2528" w:hanging="236"/>
      </w:pPr>
      <w:rPr>
        <w:rFonts w:hint="default"/>
        <w:lang w:val="en-US" w:eastAsia="en-US" w:bidi="ar-SA"/>
      </w:rPr>
    </w:lvl>
    <w:lvl w:ilvl="4" w:tentative="0">
      <w:start w:val="0"/>
      <w:numFmt w:val="bullet"/>
      <w:lvlText w:val="•"/>
      <w:lvlJc w:val="left"/>
      <w:pPr>
        <w:ind w:left="3562" w:hanging="236"/>
      </w:pPr>
      <w:rPr>
        <w:rFonts w:hint="default"/>
        <w:lang w:val="en-US" w:eastAsia="en-US" w:bidi="ar-SA"/>
      </w:rPr>
    </w:lvl>
    <w:lvl w:ilvl="5" w:tentative="0">
      <w:start w:val="0"/>
      <w:numFmt w:val="bullet"/>
      <w:lvlText w:val="•"/>
      <w:lvlJc w:val="left"/>
      <w:pPr>
        <w:ind w:left="4596" w:hanging="236"/>
      </w:pPr>
      <w:rPr>
        <w:rFonts w:hint="default"/>
        <w:lang w:val="en-US" w:eastAsia="en-US" w:bidi="ar-SA"/>
      </w:rPr>
    </w:lvl>
    <w:lvl w:ilvl="6" w:tentative="0">
      <w:start w:val="0"/>
      <w:numFmt w:val="bullet"/>
      <w:lvlText w:val="•"/>
      <w:lvlJc w:val="left"/>
      <w:pPr>
        <w:ind w:left="5630" w:hanging="236"/>
      </w:pPr>
      <w:rPr>
        <w:rFonts w:hint="default"/>
        <w:lang w:val="en-US" w:eastAsia="en-US" w:bidi="ar-SA"/>
      </w:rPr>
    </w:lvl>
    <w:lvl w:ilvl="7" w:tentative="0">
      <w:start w:val="0"/>
      <w:numFmt w:val="bullet"/>
      <w:lvlText w:val="•"/>
      <w:lvlJc w:val="left"/>
      <w:pPr>
        <w:ind w:left="6664" w:hanging="236"/>
      </w:pPr>
      <w:rPr>
        <w:rFonts w:hint="default"/>
        <w:lang w:val="en-US" w:eastAsia="en-US" w:bidi="ar-SA"/>
      </w:rPr>
    </w:lvl>
    <w:lvl w:ilvl="8" w:tentative="0">
      <w:start w:val="0"/>
      <w:numFmt w:val="bullet"/>
      <w:lvlText w:val="•"/>
      <w:lvlJc w:val="left"/>
      <w:pPr>
        <w:ind w:left="7698" w:hanging="236"/>
      </w:pPr>
      <w:rPr>
        <w:rFonts w:hint="default"/>
        <w:lang w:val="en-US" w:eastAsia="en-US" w:bidi="ar-SA"/>
      </w:rPr>
    </w:lvl>
  </w:abstractNum>
  <w:abstractNum w:abstractNumId="4">
    <w:nsid w:val="0A6E4A45"/>
    <w:multiLevelType w:val="multilevel"/>
    <w:tmpl w:val="0A6E4A45"/>
    <w:lvl w:ilvl="0" w:tentative="0">
      <w:start w:val="1"/>
      <w:numFmt w:val="decimal"/>
      <w:lvlText w:val="%1."/>
      <w:lvlJc w:val="left"/>
      <w:pPr>
        <w:ind w:left="2553" w:hanging="541"/>
      </w:pPr>
      <w:rPr>
        <w:rFonts w:hint="default" w:ascii="Times New Roman" w:hAnsi="Times New Roman" w:eastAsia="Times New Roman" w:cs="Times New Roman"/>
        <w:b/>
        <w:bCs/>
        <w:i w:val="0"/>
        <w:iCs w:val="0"/>
        <w:spacing w:val="0"/>
        <w:w w:val="99"/>
        <w:sz w:val="70"/>
        <w:szCs w:val="70"/>
        <w:lang w:val="en-US" w:eastAsia="en-US" w:bidi="ar-SA"/>
      </w:rPr>
    </w:lvl>
    <w:lvl w:ilvl="1" w:tentative="0">
      <w:start w:val="1"/>
      <w:numFmt w:val="decimal"/>
      <w:lvlText w:val="%1.%2"/>
      <w:lvlJc w:val="left"/>
      <w:pPr>
        <w:ind w:left="3220" w:hanging="420"/>
        <w:jc w:val="right"/>
      </w:pPr>
      <w:rPr>
        <w:rFonts w:hint="default" w:ascii="Times New Roman" w:hAnsi="Times New Roman" w:eastAsia="Times New Roman" w:cs="Times New Roman"/>
        <w:b/>
        <w:bCs/>
        <w:i w:val="0"/>
        <w:iCs w:val="0"/>
        <w:spacing w:val="-1"/>
        <w:w w:val="100"/>
        <w:sz w:val="32"/>
        <w:szCs w:val="32"/>
        <w:lang w:val="en-US" w:eastAsia="en-US" w:bidi="ar-SA"/>
      </w:rPr>
    </w:lvl>
    <w:lvl w:ilvl="2" w:tentative="0">
      <w:start w:val="0"/>
      <w:numFmt w:val="bullet"/>
      <w:lvlText w:val="•"/>
      <w:lvlJc w:val="left"/>
      <w:pPr>
        <w:ind w:left="3947" w:hanging="420"/>
      </w:pPr>
      <w:rPr>
        <w:rFonts w:hint="default"/>
        <w:lang w:val="en-US" w:eastAsia="en-US" w:bidi="ar-SA"/>
      </w:rPr>
    </w:lvl>
    <w:lvl w:ilvl="3" w:tentative="0">
      <w:start w:val="0"/>
      <w:numFmt w:val="bullet"/>
      <w:lvlText w:val="•"/>
      <w:lvlJc w:val="left"/>
      <w:pPr>
        <w:ind w:left="4674" w:hanging="420"/>
      </w:pPr>
      <w:rPr>
        <w:rFonts w:hint="default"/>
        <w:lang w:val="en-US" w:eastAsia="en-US" w:bidi="ar-SA"/>
      </w:rPr>
    </w:lvl>
    <w:lvl w:ilvl="4" w:tentative="0">
      <w:start w:val="0"/>
      <w:numFmt w:val="bullet"/>
      <w:lvlText w:val="•"/>
      <w:lvlJc w:val="left"/>
      <w:pPr>
        <w:ind w:left="5402" w:hanging="420"/>
      </w:pPr>
      <w:rPr>
        <w:rFonts w:hint="default"/>
        <w:lang w:val="en-US" w:eastAsia="en-US" w:bidi="ar-SA"/>
      </w:rPr>
    </w:lvl>
    <w:lvl w:ilvl="5" w:tentative="0">
      <w:start w:val="0"/>
      <w:numFmt w:val="bullet"/>
      <w:lvlText w:val="•"/>
      <w:lvlJc w:val="left"/>
      <w:pPr>
        <w:ind w:left="6129" w:hanging="420"/>
      </w:pPr>
      <w:rPr>
        <w:rFonts w:hint="default"/>
        <w:lang w:val="en-US" w:eastAsia="en-US" w:bidi="ar-SA"/>
      </w:rPr>
    </w:lvl>
    <w:lvl w:ilvl="6" w:tentative="0">
      <w:start w:val="0"/>
      <w:numFmt w:val="bullet"/>
      <w:lvlText w:val="•"/>
      <w:lvlJc w:val="left"/>
      <w:pPr>
        <w:ind w:left="6856" w:hanging="420"/>
      </w:pPr>
      <w:rPr>
        <w:rFonts w:hint="default"/>
        <w:lang w:val="en-US" w:eastAsia="en-US" w:bidi="ar-SA"/>
      </w:rPr>
    </w:lvl>
    <w:lvl w:ilvl="7" w:tentative="0">
      <w:start w:val="0"/>
      <w:numFmt w:val="bullet"/>
      <w:lvlText w:val="•"/>
      <w:lvlJc w:val="left"/>
      <w:pPr>
        <w:ind w:left="7584" w:hanging="420"/>
      </w:pPr>
      <w:rPr>
        <w:rFonts w:hint="default"/>
        <w:lang w:val="en-US" w:eastAsia="en-US" w:bidi="ar-SA"/>
      </w:rPr>
    </w:lvl>
    <w:lvl w:ilvl="8" w:tentative="0">
      <w:start w:val="0"/>
      <w:numFmt w:val="bullet"/>
      <w:lvlText w:val="•"/>
      <w:lvlJc w:val="left"/>
      <w:pPr>
        <w:ind w:left="8311" w:hanging="420"/>
      </w:pPr>
      <w:rPr>
        <w:rFonts w:hint="default"/>
        <w:lang w:val="en-US" w:eastAsia="en-US" w:bidi="ar-SA"/>
      </w:rPr>
    </w:lvl>
  </w:abstractNum>
  <w:abstractNum w:abstractNumId="5">
    <w:nsid w:val="12FE530D"/>
    <w:multiLevelType w:val="multilevel"/>
    <w:tmpl w:val="12FE530D"/>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
      <w:lvlJc w:val="left"/>
      <w:pPr>
        <w:tabs>
          <w:tab w:val="left" w:pos="1080"/>
        </w:tabs>
        <w:ind w:left="1080" w:hanging="360"/>
      </w:pPr>
      <w:rPr>
        <w:rFonts w:hint="default" w:ascii="Symbol" w:hAnsi="Symbol"/>
        <w:sz w:val="20"/>
      </w:rPr>
    </w:lvl>
    <w:lvl w:ilvl="2" w:tentative="0">
      <w:start w:val="1"/>
      <w:numFmt w:val="bullet"/>
      <w:lvlText w:val=""/>
      <w:lvlJc w:val="left"/>
      <w:pPr>
        <w:tabs>
          <w:tab w:val="left" w:pos="1800"/>
        </w:tabs>
        <w:ind w:left="1800" w:hanging="360"/>
      </w:pPr>
      <w:rPr>
        <w:rFonts w:hint="default" w:ascii="Symbol" w:hAnsi="Symbol"/>
        <w:sz w:val="20"/>
      </w:rPr>
    </w:lvl>
    <w:lvl w:ilvl="3" w:tentative="0">
      <w:start w:val="1"/>
      <w:numFmt w:val="bullet"/>
      <w:lvlText w:val=""/>
      <w:lvlJc w:val="left"/>
      <w:pPr>
        <w:tabs>
          <w:tab w:val="left" w:pos="2520"/>
        </w:tabs>
        <w:ind w:left="2520" w:hanging="360"/>
      </w:pPr>
      <w:rPr>
        <w:rFonts w:hint="default" w:ascii="Symbol" w:hAnsi="Symbol"/>
        <w:sz w:val="20"/>
      </w:rPr>
    </w:lvl>
    <w:lvl w:ilvl="4" w:tentative="0">
      <w:start w:val="1"/>
      <w:numFmt w:val="bullet"/>
      <w:lvlText w:val=""/>
      <w:lvlJc w:val="left"/>
      <w:pPr>
        <w:tabs>
          <w:tab w:val="left" w:pos="3240"/>
        </w:tabs>
        <w:ind w:left="3240" w:hanging="360"/>
      </w:pPr>
      <w:rPr>
        <w:rFonts w:hint="default" w:ascii="Symbol" w:hAnsi="Symbol"/>
        <w:sz w:val="20"/>
      </w:rPr>
    </w:lvl>
    <w:lvl w:ilvl="5" w:tentative="0">
      <w:start w:val="1"/>
      <w:numFmt w:val="bullet"/>
      <w:lvlText w:val=""/>
      <w:lvlJc w:val="left"/>
      <w:pPr>
        <w:tabs>
          <w:tab w:val="left" w:pos="3960"/>
        </w:tabs>
        <w:ind w:left="3960" w:hanging="360"/>
      </w:pPr>
      <w:rPr>
        <w:rFonts w:hint="default" w:ascii="Symbol" w:hAnsi="Symbol"/>
        <w:sz w:val="20"/>
      </w:rPr>
    </w:lvl>
    <w:lvl w:ilvl="6" w:tentative="0">
      <w:start w:val="1"/>
      <w:numFmt w:val="bullet"/>
      <w:lvlText w:val=""/>
      <w:lvlJc w:val="left"/>
      <w:pPr>
        <w:tabs>
          <w:tab w:val="left" w:pos="4680"/>
        </w:tabs>
        <w:ind w:left="4680" w:hanging="360"/>
      </w:pPr>
      <w:rPr>
        <w:rFonts w:hint="default" w:ascii="Symbol" w:hAnsi="Symbol"/>
        <w:sz w:val="20"/>
      </w:rPr>
    </w:lvl>
    <w:lvl w:ilvl="7" w:tentative="0">
      <w:start w:val="1"/>
      <w:numFmt w:val="bullet"/>
      <w:lvlText w:val=""/>
      <w:lvlJc w:val="left"/>
      <w:pPr>
        <w:tabs>
          <w:tab w:val="left" w:pos="5400"/>
        </w:tabs>
        <w:ind w:left="5400" w:hanging="360"/>
      </w:pPr>
      <w:rPr>
        <w:rFonts w:hint="default" w:ascii="Symbol" w:hAnsi="Symbol"/>
        <w:sz w:val="20"/>
      </w:rPr>
    </w:lvl>
    <w:lvl w:ilvl="8" w:tentative="0">
      <w:start w:val="1"/>
      <w:numFmt w:val="bullet"/>
      <w:lvlText w:val=""/>
      <w:lvlJc w:val="left"/>
      <w:pPr>
        <w:tabs>
          <w:tab w:val="left" w:pos="6120"/>
        </w:tabs>
        <w:ind w:left="6120" w:hanging="360"/>
      </w:pPr>
      <w:rPr>
        <w:rFonts w:hint="default" w:ascii="Symbol" w:hAnsi="Symbol"/>
        <w:sz w:val="20"/>
      </w:rPr>
    </w:lvl>
  </w:abstractNum>
  <w:abstractNum w:abstractNumId="6">
    <w:nsid w:val="16FC6B6C"/>
    <w:multiLevelType w:val="multilevel"/>
    <w:tmpl w:val="16FC6B6C"/>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
      <w:lvlJc w:val="left"/>
      <w:pPr>
        <w:tabs>
          <w:tab w:val="left" w:pos="1080"/>
        </w:tabs>
        <w:ind w:left="1080" w:hanging="360"/>
      </w:pPr>
      <w:rPr>
        <w:rFonts w:hint="default" w:ascii="Symbol" w:hAnsi="Symbol"/>
        <w:sz w:val="20"/>
      </w:rPr>
    </w:lvl>
    <w:lvl w:ilvl="2" w:tentative="0">
      <w:start w:val="1"/>
      <w:numFmt w:val="bullet"/>
      <w:lvlText w:val=""/>
      <w:lvlJc w:val="left"/>
      <w:pPr>
        <w:tabs>
          <w:tab w:val="left" w:pos="1800"/>
        </w:tabs>
        <w:ind w:left="1800" w:hanging="360"/>
      </w:pPr>
      <w:rPr>
        <w:rFonts w:hint="default" w:ascii="Symbol" w:hAnsi="Symbol"/>
        <w:sz w:val="20"/>
      </w:rPr>
    </w:lvl>
    <w:lvl w:ilvl="3" w:tentative="0">
      <w:start w:val="1"/>
      <w:numFmt w:val="bullet"/>
      <w:lvlText w:val=""/>
      <w:lvlJc w:val="left"/>
      <w:pPr>
        <w:tabs>
          <w:tab w:val="left" w:pos="2520"/>
        </w:tabs>
        <w:ind w:left="2520" w:hanging="360"/>
      </w:pPr>
      <w:rPr>
        <w:rFonts w:hint="default" w:ascii="Symbol" w:hAnsi="Symbol"/>
        <w:sz w:val="20"/>
      </w:rPr>
    </w:lvl>
    <w:lvl w:ilvl="4" w:tentative="0">
      <w:start w:val="1"/>
      <w:numFmt w:val="bullet"/>
      <w:lvlText w:val=""/>
      <w:lvlJc w:val="left"/>
      <w:pPr>
        <w:tabs>
          <w:tab w:val="left" w:pos="3240"/>
        </w:tabs>
        <w:ind w:left="3240" w:hanging="360"/>
      </w:pPr>
      <w:rPr>
        <w:rFonts w:hint="default" w:ascii="Symbol" w:hAnsi="Symbol"/>
        <w:sz w:val="20"/>
      </w:rPr>
    </w:lvl>
    <w:lvl w:ilvl="5" w:tentative="0">
      <w:start w:val="1"/>
      <w:numFmt w:val="bullet"/>
      <w:lvlText w:val=""/>
      <w:lvlJc w:val="left"/>
      <w:pPr>
        <w:tabs>
          <w:tab w:val="left" w:pos="3960"/>
        </w:tabs>
        <w:ind w:left="3960" w:hanging="360"/>
      </w:pPr>
      <w:rPr>
        <w:rFonts w:hint="default" w:ascii="Symbol" w:hAnsi="Symbol"/>
        <w:sz w:val="20"/>
      </w:rPr>
    </w:lvl>
    <w:lvl w:ilvl="6" w:tentative="0">
      <w:start w:val="1"/>
      <w:numFmt w:val="bullet"/>
      <w:lvlText w:val=""/>
      <w:lvlJc w:val="left"/>
      <w:pPr>
        <w:tabs>
          <w:tab w:val="left" w:pos="4680"/>
        </w:tabs>
        <w:ind w:left="4680" w:hanging="360"/>
      </w:pPr>
      <w:rPr>
        <w:rFonts w:hint="default" w:ascii="Symbol" w:hAnsi="Symbol"/>
        <w:sz w:val="20"/>
      </w:rPr>
    </w:lvl>
    <w:lvl w:ilvl="7" w:tentative="0">
      <w:start w:val="1"/>
      <w:numFmt w:val="bullet"/>
      <w:lvlText w:val=""/>
      <w:lvlJc w:val="left"/>
      <w:pPr>
        <w:tabs>
          <w:tab w:val="left" w:pos="5400"/>
        </w:tabs>
        <w:ind w:left="5400" w:hanging="360"/>
      </w:pPr>
      <w:rPr>
        <w:rFonts w:hint="default" w:ascii="Symbol" w:hAnsi="Symbol"/>
        <w:sz w:val="20"/>
      </w:rPr>
    </w:lvl>
    <w:lvl w:ilvl="8" w:tentative="0">
      <w:start w:val="1"/>
      <w:numFmt w:val="bullet"/>
      <w:lvlText w:val=""/>
      <w:lvlJc w:val="left"/>
      <w:pPr>
        <w:tabs>
          <w:tab w:val="left" w:pos="6120"/>
        </w:tabs>
        <w:ind w:left="6120" w:hanging="360"/>
      </w:pPr>
      <w:rPr>
        <w:rFonts w:hint="default" w:ascii="Symbol" w:hAnsi="Symbol"/>
        <w:sz w:val="20"/>
      </w:rPr>
    </w:lvl>
  </w:abstractNum>
  <w:abstractNum w:abstractNumId="7">
    <w:nsid w:val="19C13925"/>
    <w:multiLevelType w:val="multilevel"/>
    <w:tmpl w:val="19C1392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18939A5"/>
    <w:multiLevelType w:val="multilevel"/>
    <w:tmpl w:val="218939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1C716F1"/>
    <w:multiLevelType w:val="multilevel"/>
    <w:tmpl w:val="21C716F1"/>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450" w:hanging="360"/>
      </w:pPr>
      <w:rPr>
        <w:rFonts w:hint="default" w:ascii="Courier New" w:hAnsi="Courier New" w:cs="Courier New"/>
      </w:rPr>
    </w:lvl>
    <w:lvl w:ilvl="2" w:tentative="0">
      <w:start w:val="1"/>
      <w:numFmt w:val="bullet"/>
      <w:lvlText w:val=""/>
      <w:lvlJc w:val="left"/>
      <w:pPr>
        <w:ind w:left="2170" w:hanging="360"/>
      </w:pPr>
      <w:rPr>
        <w:rFonts w:hint="default" w:ascii="Wingdings" w:hAnsi="Wingdings"/>
      </w:rPr>
    </w:lvl>
    <w:lvl w:ilvl="3" w:tentative="0">
      <w:start w:val="1"/>
      <w:numFmt w:val="bullet"/>
      <w:lvlText w:val=""/>
      <w:lvlJc w:val="left"/>
      <w:pPr>
        <w:ind w:left="2890" w:hanging="360"/>
      </w:pPr>
      <w:rPr>
        <w:rFonts w:hint="default" w:ascii="Symbol" w:hAnsi="Symbol"/>
      </w:rPr>
    </w:lvl>
    <w:lvl w:ilvl="4" w:tentative="0">
      <w:start w:val="1"/>
      <w:numFmt w:val="bullet"/>
      <w:lvlText w:val="o"/>
      <w:lvlJc w:val="left"/>
      <w:pPr>
        <w:ind w:left="3610" w:hanging="360"/>
      </w:pPr>
      <w:rPr>
        <w:rFonts w:hint="default" w:ascii="Courier New" w:hAnsi="Courier New" w:cs="Courier New"/>
      </w:rPr>
    </w:lvl>
    <w:lvl w:ilvl="5" w:tentative="0">
      <w:start w:val="1"/>
      <w:numFmt w:val="bullet"/>
      <w:lvlText w:val=""/>
      <w:lvlJc w:val="left"/>
      <w:pPr>
        <w:ind w:left="4330" w:hanging="360"/>
      </w:pPr>
      <w:rPr>
        <w:rFonts w:hint="default" w:ascii="Wingdings" w:hAnsi="Wingdings"/>
      </w:rPr>
    </w:lvl>
    <w:lvl w:ilvl="6" w:tentative="0">
      <w:start w:val="1"/>
      <w:numFmt w:val="bullet"/>
      <w:lvlText w:val=""/>
      <w:lvlJc w:val="left"/>
      <w:pPr>
        <w:ind w:left="5050" w:hanging="360"/>
      </w:pPr>
      <w:rPr>
        <w:rFonts w:hint="default" w:ascii="Symbol" w:hAnsi="Symbol"/>
      </w:rPr>
    </w:lvl>
    <w:lvl w:ilvl="7" w:tentative="0">
      <w:start w:val="1"/>
      <w:numFmt w:val="bullet"/>
      <w:lvlText w:val="o"/>
      <w:lvlJc w:val="left"/>
      <w:pPr>
        <w:ind w:left="5770" w:hanging="360"/>
      </w:pPr>
      <w:rPr>
        <w:rFonts w:hint="default" w:ascii="Courier New" w:hAnsi="Courier New" w:cs="Courier New"/>
      </w:rPr>
    </w:lvl>
    <w:lvl w:ilvl="8" w:tentative="0">
      <w:start w:val="1"/>
      <w:numFmt w:val="bullet"/>
      <w:lvlText w:val=""/>
      <w:lvlJc w:val="left"/>
      <w:pPr>
        <w:ind w:left="6490" w:hanging="360"/>
      </w:pPr>
      <w:rPr>
        <w:rFonts w:hint="default" w:ascii="Wingdings" w:hAnsi="Wingdings"/>
      </w:rPr>
    </w:lvl>
  </w:abstractNum>
  <w:abstractNum w:abstractNumId="10">
    <w:nsid w:val="226F45D6"/>
    <w:multiLevelType w:val="multilevel"/>
    <w:tmpl w:val="226F45D6"/>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51545FF"/>
    <w:multiLevelType w:val="multilevel"/>
    <w:tmpl w:val="251545FF"/>
    <w:lvl w:ilvl="0" w:tentative="0">
      <w:start w:val="1"/>
      <w:numFmt w:val="decimal"/>
      <w:lvlText w:val="%1."/>
      <w:lvlJc w:val="left"/>
      <w:pPr>
        <w:ind w:left="220" w:hanging="181"/>
      </w:pPr>
      <w:rPr>
        <w:rFonts w:hint="default" w:ascii="Times New Roman" w:hAnsi="Times New Roman" w:eastAsia="Times New Roman" w:cs="Times New Roman"/>
        <w:b w:val="0"/>
        <w:bCs w:val="0"/>
        <w:i w:val="0"/>
        <w:iCs w:val="0"/>
        <w:spacing w:val="0"/>
        <w:w w:val="96"/>
        <w:sz w:val="22"/>
        <w:szCs w:val="22"/>
        <w:lang w:val="en-US" w:eastAsia="en-US" w:bidi="ar-SA"/>
      </w:rPr>
    </w:lvl>
    <w:lvl w:ilvl="1" w:tentative="0">
      <w:start w:val="0"/>
      <w:numFmt w:val="bullet"/>
      <w:lvlText w:val="•"/>
      <w:lvlJc w:val="left"/>
      <w:pPr>
        <w:ind w:left="1174" w:hanging="181"/>
      </w:pPr>
      <w:rPr>
        <w:rFonts w:hint="default"/>
        <w:lang w:val="en-US" w:eastAsia="en-US" w:bidi="ar-SA"/>
      </w:rPr>
    </w:lvl>
    <w:lvl w:ilvl="2" w:tentative="0">
      <w:start w:val="0"/>
      <w:numFmt w:val="bullet"/>
      <w:lvlText w:val="•"/>
      <w:lvlJc w:val="left"/>
      <w:pPr>
        <w:ind w:left="2129" w:hanging="181"/>
      </w:pPr>
      <w:rPr>
        <w:rFonts w:hint="default"/>
        <w:lang w:val="en-US" w:eastAsia="en-US" w:bidi="ar-SA"/>
      </w:rPr>
    </w:lvl>
    <w:lvl w:ilvl="3" w:tentative="0">
      <w:start w:val="0"/>
      <w:numFmt w:val="bullet"/>
      <w:lvlText w:val="•"/>
      <w:lvlJc w:val="left"/>
      <w:pPr>
        <w:ind w:left="3083" w:hanging="181"/>
      </w:pPr>
      <w:rPr>
        <w:rFonts w:hint="default"/>
        <w:lang w:val="en-US" w:eastAsia="en-US" w:bidi="ar-SA"/>
      </w:rPr>
    </w:lvl>
    <w:lvl w:ilvl="4" w:tentative="0">
      <w:start w:val="0"/>
      <w:numFmt w:val="bullet"/>
      <w:lvlText w:val="•"/>
      <w:lvlJc w:val="left"/>
      <w:pPr>
        <w:ind w:left="4038" w:hanging="181"/>
      </w:pPr>
      <w:rPr>
        <w:rFonts w:hint="default"/>
        <w:lang w:val="en-US" w:eastAsia="en-US" w:bidi="ar-SA"/>
      </w:rPr>
    </w:lvl>
    <w:lvl w:ilvl="5" w:tentative="0">
      <w:start w:val="0"/>
      <w:numFmt w:val="bullet"/>
      <w:lvlText w:val="•"/>
      <w:lvlJc w:val="left"/>
      <w:pPr>
        <w:ind w:left="4993" w:hanging="181"/>
      </w:pPr>
      <w:rPr>
        <w:rFonts w:hint="default"/>
        <w:lang w:val="en-US" w:eastAsia="en-US" w:bidi="ar-SA"/>
      </w:rPr>
    </w:lvl>
    <w:lvl w:ilvl="6" w:tentative="0">
      <w:start w:val="0"/>
      <w:numFmt w:val="bullet"/>
      <w:lvlText w:val="•"/>
      <w:lvlJc w:val="left"/>
      <w:pPr>
        <w:ind w:left="5947" w:hanging="181"/>
      </w:pPr>
      <w:rPr>
        <w:rFonts w:hint="default"/>
        <w:lang w:val="en-US" w:eastAsia="en-US" w:bidi="ar-SA"/>
      </w:rPr>
    </w:lvl>
    <w:lvl w:ilvl="7" w:tentative="0">
      <w:start w:val="0"/>
      <w:numFmt w:val="bullet"/>
      <w:lvlText w:val="•"/>
      <w:lvlJc w:val="left"/>
      <w:pPr>
        <w:ind w:left="6902" w:hanging="181"/>
      </w:pPr>
      <w:rPr>
        <w:rFonts w:hint="default"/>
        <w:lang w:val="en-US" w:eastAsia="en-US" w:bidi="ar-SA"/>
      </w:rPr>
    </w:lvl>
    <w:lvl w:ilvl="8" w:tentative="0">
      <w:start w:val="0"/>
      <w:numFmt w:val="bullet"/>
      <w:lvlText w:val="•"/>
      <w:lvlJc w:val="left"/>
      <w:pPr>
        <w:ind w:left="7856" w:hanging="181"/>
      </w:pPr>
      <w:rPr>
        <w:rFonts w:hint="default"/>
        <w:lang w:val="en-US" w:eastAsia="en-US" w:bidi="ar-SA"/>
      </w:rPr>
    </w:lvl>
  </w:abstractNum>
  <w:abstractNum w:abstractNumId="12">
    <w:nsid w:val="295A2F64"/>
    <w:multiLevelType w:val="multilevel"/>
    <w:tmpl w:val="295A2F64"/>
    <w:lvl w:ilvl="0" w:tentative="0">
      <w:start w:val="0"/>
      <w:numFmt w:val="bullet"/>
      <w:lvlText w:val=""/>
      <w:lvlJc w:val="left"/>
      <w:pPr>
        <w:ind w:left="640" w:hanging="420"/>
      </w:pPr>
      <w:rPr>
        <w:rFonts w:hint="default" w:ascii="Wingdings" w:hAnsi="Wingdings" w:eastAsia="Wingdings" w:cs="Wingdings"/>
        <w:b w:val="0"/>
        <w:bCs w:val="0"/>
        <w:i w:val="0"/>
        <w:iCs w:val="0"/>
        <w:spacing w:val="0"/>
        <w:w w:val="100"/>
        <w:sz w:val="16"/>
        <w:szCs w:val="16"/>
        <w:lang w:val="en-US" w:eastAsia="en-US" w:bidi="ar-SA"/>
      </w:rPr>
    </w:lvl>
    <w:lvl w:ilvl="1" w:tentative="0">
      <w:start w:val="0"/>
      <w:numFmt w:val="bullet"/>
      <w:lvlText w:val="•"/>
      <w:lvlJc w:val="left"/>
      <w:pPr>
        <w:ind w:left="1552" w:hanging="420"/>
      </w:pPr>
      <w:rPr>
        <w:rFonts w:hint="default"/>
        <w:lang w:val="en-US" w:eastAsia="en-US" w:bidi="ar-SA"/>
      </w:rPr>
    </w:lvl>
    <w:lvl w:ilvl="2" w:tentative="0">
      <w:start w:val="0"/>
      <w:numFmt w:val="bullet"/>
      <w:lvlText w:val="•"/>
      <w:lvlJc w:val="left"/>
      <w:pPr>
        <w:ind w:left="2465" w:hanging="420"/>
      </w:pPr>
      <w:rPr>
        <w:rFonts w:hint="default"/>
        <w:lang w:val="en-US" w:eastAsia="en-US" w:bidi="ar-SA"/>
      </w:rPr>
    </w:lvl>
    <w:lvl w:ilvl="3" w:tentative="0">
      <w:start w:val="0"/>
      <w:numFmt w:val="bullet"/>
      <w:lvlText w:val="•"/>
      <w:lvlJc w:val="left"/>
      <w:pPr>
        <w:ind w:left="3377" w:hanging="420"/>
      </w:pPr>
      <w:rPr>
        <w:rFonts w:hint="default"/>
        <w:lang w:val="en-US" w:eastAsia="en-US" w:bidi="ar-SA"/>
      </w:rPr>
    </w:lvl>
    <w:lvl w:ilvl="4" w:tentative="0">
      <w:start w:val="0"/>
      <w:numFmt w:val="bullet"/>
      <w:lvlText w:val="•"/>
      <w:lvlJc w:val="left"/>
      <w:pPr>
        <w:ind w:left="4290" w:hanging="420"/>
      </w:pPr>
      <w:rPr>
        <w:rFonts w:hint="default"/>
        <w:lang w:val="en-US" w:eastAsia="en-US" w:bidi="ar-SA"/>
      </w:rPr>
    </w:lvl>
    <w:lvl w:ilvl="5" w:tentative="0">
      <w:start w:val="0"/>
      <w:numFmt w:val="bullet"/>
      <w:lvlText w:val="•"/>
      <w:lvlJc w:val="left"/>
      <w:pPr>
        <w:ind w:left="5203" w:hanging="420"/>
      </w:pPr>
      <w:rPr>
        <w:rFonts w:hint="default"/>
        <w:lang w:val="en-US" w:eastAsia="en-US" w:bidi="ar-SA"/>
      </w:rPr>
    </w:lvl>
    <w:lvl w:ilvl="6" w:tentative="0">
      <w:start w:val="0"/>
      <w:numFmt w:val="bullet"/>
      <w:lvlText w:val="•"/>
      <w:lvlJc w:val="left"/>
      <w:pPr>
        <w:ind w:left="6115" w:hanging="420"/>
      </w:pPr>
      <w:rPr>
        <w:rFonts w:hint="default"/>
        <w:lang w:val="en-US" w:eastAsia="en-US" w:bidi="ar-SA"/>
      </w:rPr>
    </w:lvl>
    <w:lvl w:ilvl="7" w:tentative="0">
      <w:start w:val="0"/>
      <w:numFmt w:val="bullet"/>
      <w:lvlText w:val="•"/>
      <w:lvlJc w:val="left"/>
      <w:pPr>
        <w:ind w:left="7028" w:hanging="420"/>
      </w:pPr>
      <w:rPr>
        <w:rFonts w:hint="default"/>
        <w:lang w:val="en-US" w:eastAsia="en-US" w:bidi="ar-SA"/>
      </w:rPr>
    </w:lvl>
    <w:lvl w:ilvl="8" w:tentative="0">
      <w:start w:val="0"/>
      <w:numFmt w:val="bullet"/>
      <w:lvlText w:val="•"/>
      <w:lvlJc w:val="left"/>
      <w:pPr>
        <w:ind w:left="7940" w:hanging="420"/>
      </w:pPr>
      <w:rPr>
        <w:rFonts w:hint="default"/>
        <w:lang w:val="en-US" w:eastAsia="en-US" w:bidi="ar-SA"/>
      </w:rPr>
    </w:lvl>
  </w:abstractNum>
  <w:abstractNum w:abstractNumId="13">
    <w:nsid w:val="2D706F6B"/>
    <w:multiLevelType w:val="multilevel"/>
    <w:tmpl w:val="2D706F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E8A331B"/>
    <w:multiLevelType w:val="multilevel"/>
    <w:tmpl w:val="2E8A331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
    <w:nsid w:val="31D27454"/>
    <w:multiLevelType w:val="multilevel"/>
    <w:tmpl w:val="31D27454"/>
    <w:lvl w:ilvl="0" w:tentative="0">
      <w:start w:val="1"/>
      <w:numFmt w:val="decimal"/>
      <w:lvlText w:val="%1."/>
      <w:lvlJc w:val="left"/>
      <w:pPr>
        <w:ind w:left="220" w:hanging="181"/>
      </w:pPr>
      <w:rPr>
        <w:rFonts w:hint="default" w:ascii="Times New Roman" w:hAnsi="Times New Roman" w:eastAsia="Times New Roman" w:cs="Times New Roman"/>
        <w:b w:val="0"/>
        <w:bCs w:val="0"/>
        <w:i w:val="0"/>
        <w:iCs w:val="0"/>
        <w:spacing w:val="0"/>
        <w:w w:val="96"/>
        <w:sz w:val="22"/>
        <w:szCs w:val="22"/>
        <w:lang w:val="en-US" w:eastAsia="en-US" w:bidi="ar-SA"/>
      </w:rPr>
    </w:lvl>
    <w:lvl w:ilvl="1" w:tentative="0">
      <w:start w:val="0"/>
      <w:numFmt w:val="bullet"/>
      <w:lvlText w:val="•"/>
      <w:lvlJc w:val="left"/>
      <w:pPr>
        <w:ind w:left="1174" w:hanging="181"/>
      </w:pPr>
      <w:rPr>
        <w:rFonts w:hint="default"/>
        <w:lang w:val="en-US" w:eastAsia="en-US" w:bidi="ar-SA"/>
      </w:rPr>
    </w:lvl>
    <w:lvl w:ilvl="2" w:tentative="0">
      <w:start w:val="0"/>
      <w:numFmt w:val="bullet"/>
      <w:lvlText w:val="•"/>
      <w:lvlJc w:val="left"/>
      <w:pPr>
        <w:ind w:left="2129" w:hanging="181"/>
      </w:pPr>
      <w:rPr>
        <w:rFonts w:hint="default"/>
        <w:lang w:val="en-US" w:eastAsia="en-US" w:bidi="ar-SA"/>
      </w:rPr>
    </w:lvl>
    <w:lvl w:ilvl="3" w:tentative="0">
      <w:start w:val="0"/>
      <w:numFmt w:val="bullet"/>
      <w:lvlText w:val="•"/>
      <w:lvlJc w:val="left"/>
      <w:pPr>
        <w:ind w:left="3083" w:hanging="181"/>
      </w:pPr>
      <w:rPr>
        <w:rFonts w:hint="default"/>
        <w:lang w:val="en-US" w:eastAsia="en-US" w:bidi="ar-SA"/>
      </w:rPr>
    </w:lvl>
    <w:lvl w:ilvl="4" w:tentative="0">
      <w:start w:val="0"/>
      <w:numFmt w:val="bullet"/>
      <w:lvlText w:val="•"/>
      <w:lvlJc w:val="left"/>
      <w:pPr>
        <w:ind w:left="4038" w:hanging="181"/>
      </w:pPr>
      <w:rPr>
        <w:rFonts w:hint="default"/>
        <w:lang w:val="en-US" w:eastAsia="en-US" w:bidi="ar-SA"/>
      </w:rPr>
    </w:lvl>
    <w:lvl w:ilvl="5" w:tentative="0">
      <w:start w:val="0"/>
      <w:numFmt w:val="bullet"/>
      <w:lvlText w:val="•"/>
      <w:lvlJc w:val="left"/>
      <w:pPr>
        <w:ind w:left="4993" w:hanging="181"/>
      </w:pPr>
      <w:rPr>
        <w:rFonts w:hint="default"/>
        <w:lang w:val="en-US" w:eastAsia="en-US" w:bidi="ar-SA"/>
      </w:rPr>
    </w:lvl>
    <w:lvl w:ilvl="6" w:tentative="0">
      <w:start w:val="0"/>
      <w:numFmt w:val="bullet"/>
      <w:lvlText w:val="•"/>
      <w:lvlJc w:val="left"/>
      <w:pPr>
        <w:ind w:left="5947" w:hanging="181"/>
      </w:pPr>
      <w:rPr>
        <w:rFonts w:hint="default"/>
        <w:lang w:val="en-US" w:eastAsia="en-US" w:bidi="ar-SA"/>
      </w:rPr>
    </w:lvl>
    <w:lvl w:ilvl="7" w:tentative="0">
      <w:start w:val="0"/>
      <w:numFmt w:val="bullet"/>
      <w:lvlText w:val="•"/>
      <w:lvlJc w:val="left"/>
      <w:pPr>
        <w:ind w:left="6902" w:hanging="181"/>
      </w:pPr>
      <w:rPr>
        <w:rFonts w:hint="default"/>
        <w:lang w:val="en-US" w:eastAsia="en-US" w:bidi="ar-SA"/>
      </w:rPr>
    </w:lvl>
    <w:lvl w:ilvl="8" w:tentative="0">
      <w:start w:val="0"/>
      <w:numFmt w:val="bullet"/>
      <w:lvlText w:val="•"/>
      <w:lvlJc w:val="left"/>
      <w:pPr>
        <w:ind w:left="7856" w:hanging="181"/>
      </w:pPr>
      <w:rPr>
        <w:rFonts w:hint="default"/>
        <w:lang w:val="en-US" w:eastAsia="en-US" w:bidi="ar-SA"/>
      </w:rPr>
    </w:lvl>
  </w:abstractNum>
  <w:abstractNum w:abstractNumId="16">
    <w:nsid w:val="35BA4EEB"/>
    <w:multiLevelType w:val="multilevel"/>
    <w:tmpl w:val="35BA4EEB"/>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450" w:hanging="360"/>
      </w:pPr>
      <w:rPr>
        <w:rFonts w:hint="default" w:ascii="Courier New" w:hAnsi="Courier New" w:cs="Courier New"/>
      </w:rPr>
    </w:lvl>
    <w:lvl w:ilvl="2" w:tentative="0">
      <w:start w:val="1"/>
      <w:numFmt w:val="bullet"/>
      <w:lvlText w:val=""/>
      <w:lvlJc w:val="left"/>
      <w:pPr>
        <w:ind w:left="2170" w:hanging="360"/>
      </w:pPr>
      <w:rPr>
        <w:rFonts w:hint="default" w:ascii="Wingdings" w:hAnsi="Wingdings"/>
      </w:rPr>
    </w:lvl>
    <w:lvl w:ilvl="3" w:tentative="0">
      <w:start w:val="1"/>
      <w:numFmt w:val="bullet"/>
      <w:lvlText w:val=""/>
      <w:lvlJc w:val="left"/>
      <w:pPr>
        <w:ind w:left="2890" w:hanging="360"/>
      </w:pPr>
      <w:rPr>
        <w:rFonts w:hint="default" w:ascii="Symbol" w:hAnsi="Symbol"/>
      </w:rPr>
    </w:lvl>
    <w:lvl w:ilvl="4" w:tentative="0">
      <w:start w:val="1"/>
      <w:numFmt w:val="bullet"/>
      <w:lvlText w:val="o"/>
      <w:lvlJc w:val="left"/>
      <w:pPr>
        <w:ind w:left="3610" w:hanging="360"/>
      </w:pPr>
      <w:rPr>
        <w:rFonts w:hint="default" w:ascii="Courier New" w:hAnsi="Courier New" w:cs="Courier New"/>
      </w:rPr>
    </w:lvl>
    <w:lvl w:ilvl="5" w:tentative="0">
      <w:start w:val="1"/>
      <w:numFmt w:val="bullet"/>
      <w:lvlText w:val=""/>
      <w:lvlJc w:val="left"/>
      <w:pPr>
        <w:ind w:left="4330" w:hanging="360"/>
      </w:pPr>
      <w:rPr>
        <w:rFonts w:hint="default" w:ascii="Wingdings" w:hAnsi="Wingdings"/>
      </w:rPr>
    </w:lvl>
    <w:lvl w:ilvl="6" w:tentative="0">
      <w:start w:val="1"/>
      <w:numFmt w:val="bullet"/>
      <w:lvlText w:val=""/>
      <w:lvlJc w:val="left"/>
      <w:pPr>
        <w:ind w:left="5050" w:hanging="360"/>
      </w:pPr>
      <w:rPr>
        <w:rFonts w:hint="default" w:ascii="Symbol" w:hAnsi="Symbol"/>
      </w:rPr>
    </w:lvl>
    <w:lvl w:ilvl="7" w:tentative="0">
      <w:start w:val="1"/>
      <w:numFmt w:val="bullet"/>
      <w:lvlText w:val="o"/>
      <w:lvlJc w:val="left"/>
      <w:pPr>
        <w:ind w:left="5770" w:hanging="360"/>
      </w:pPr>
      <w:rPr>
        <w:rFonts w:hint="default" w:ascii="Courier New" w:hAnsi="Courier New" w:cs="Courier New"/>
      </w:rPr>
    </w:lvl>
    <w:lvl w:ilvl="8" w:tentative="0">
      <w:start w:val="1"/>
      <w:numFmt w:val="bullet"/>
      <w:lvlText w:val=""/>
      <w:lvlJc w:val="left"/>
      <w:pPr>
        <w:ind w:left="6490" w:hanging="360"/>
      </w:pPr>
      <w:rPr>
        <w:rFonts w:hint="default" w:ascii="Wingdings" w:hAnsi="Wingdings"/>
      </w:rPr>
    </w:lvl>
  </w:abstractNum>
  <w:abstractNum w:abstractNumId="17">
    <w:nsid w:val="38A5507C"/>
    <w:multiLevelType w:val="multilevel"/>
    <w:tmpl w:val="38A5507C"/>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450" w:hanging="360"/>
      </w:pPr>
      <w:rPr>
        <w:rFonts w:hint="default" w:ascii="Courier New" w:hAnsi="Courier New" w:cs="Courier New"/>
      </w:rPr>
    </w:lvl>
    <w:lvl w:ilvl="2" w:tentative="0">
      <w:start w:val="1"/>
      <w:numFmt w:val="bullet"/>
      <w:lvlText w:val=""/>
      <w:lvlJc w:val="left"/>
      <w:pPr>
        <w:ind w:left="2170" w:hanging="360"/>
      </w:pPr>
      <w:rPr>
        <w:rFonts w:hint="default" w:ascii="Wingdings" w:hAnsi="Wingdings"/>
      </w:rPr>
    </w:lvl>
    <w:lvl w:ilvl="3" w:tentative="0">
      <w:start w:val="1"/>
      <w:numFmt w:val="bullet"/>
      <w:lvlText w:val=""/>
      <w:lvlJc w:val="left"/>
      <w:pPr>
        <w:ind w:left="2890" w:hanging="360"/>
      </w:pPr>
      <w:rPr>
        <w:rFonts w:hint="default" w:ascii="Symbol" w:hAnsi="Symbol"/>
      </w:rPr>
    </w:lvl>
    <w:lvl w:ilvl="4" w:tentative="0">
      <w:start w:val="1"/>
      <w:numFmt w:val="bullet"/>
      <w:lvlText w:val="o"/>
      <w:lvlJc w:val="left"/>
      <w:pPr>
        <w:ind w:left="3610" w:hanging="360"/>
      </w:pPr>
      <w:rPr>
        <w:rFonts w:hint="default" w:ascii="Courier New" w:hAnsi="Courier New" w:cs="Courier New"/>
      </w:rPr>
    </w:lvl>
    <w:lvl w:ilvl="5" w:tentative="0">
      <w:start w:val="1"/>
      <w:numFmt w:val="bullet"/>
      <w:lvlText w:val=""/>
      <w:lvlJc w:val="left"/>
      <w:pPr>
        <w:ind w:left="4330" w:hanging="360"/>
      </w:pPr>
      <w:rPr>
        <w:rFonts w:hint="default" w:ascii="Wingdings" w:hAnsi="Wingdings"/>
      </w:rPr>
    </w:lvl>
    <w:lvl w:ilvl="6" w:tentative="0">
      <w:start w:val="1"/>
      <w:numFmt w:val="bullet"/>
      <w:lvlText w:val=""/>
      <w:lvlJc w:val="left"/>
      <w:pPr>
        <w:ind w:left="5050" w:hanging="360"/>
      </w:pPr>
      <w:rPr>
        <w:rFonts w:hint="default" w:ascii="Symbol" w:hAnsi="Symbol"/>
      </w:rPr>
    </w:lvl>
    <w:lvl w:ilvl="7" w:tentative="0">
      <w:start w:val="1"/>
      <w:numFmt w:val="bullet"/>
      <w:lvlText w:val="o"/>
      <w:lvlJc w:val="left"/>
      <w:pPr>
        <w:ind w:left="5770" w:hanging="360"/>
      </w:pPr>
      <w:rPr>
        <w:rFonts w:hint="default" w:ascii="Courier New" w:hAnsi="Courier New" w:cs="Courier New"/>
      </w:rPr>
    </w:lvl>
    <w:lvl w:ilvl="8" w:tentative="0">
      <w:start w:val="1"/>
      <w:numFmt w:val="bullet"/>
      <w:lvlText w:val=""/>
      <w:lvlJc w:val="left"/>
      <w:pPr>
        <w:ind w:left="6490" w:hanging="360"/>
      </w:pPr>
      <w:rPr>
        <w:rFonts w:hint="default" w:ascii="Wingdings" w:hAnsi="Wingdings"/>
      </w:rPr>
    </w:lvl>
  </w:abstractNum>
  <w:abstractNum w:abstractNumId="18">
    <w:nsid w:val="393F783C"/>
    <w:multiLevelType w:val="multilevel"/>
    <w:tmpl w:val="393F7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00138D4"/>
    <w:multiLevelType w:val="multilevel"/>
    <w:tmpl w:val="400138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45563369"/>
    <w:multiLevelType w:val="multilevel"/>
    <w:tmpl w:val="45563369"/>
    <w:lvl w:ilvl="0" w:tentative="0">
      <w:start w:val="1"/>
      <w:numFmt w:val="decimal"/>
      <w:lvlText w:val="%1."/>
      <w:lvlJc w:val="left"/>
      <w:pPr>
        <w:ind w:left="220" w:hanging="181"/>
      </w:pPr>
      <w:rPr>
        <w:rFonts w:hint="default" w:ascii="Times New Roman" w:hAnsi="Times New Roman" w:eastAsia="Times New Roman" w:cs="Times New Roman"/>
        <w:b w:val="0"/>
        <w:bCs w:val="0"/>
        <w:i w:val="0"/>
        <w:iCs w:val="0"/>
        <w:spacing w:val="0"/>
        <w:w w:val="96"/>
        <w:sz w:val="22"/>
        <w:szCs w:val="22"/>
        <w:lang w:val="en-US" w:eastAsia="en-US" w:bidi="ar-SA"/>
      </w:rPr>
    </w:lvl>
    <w:lvl w:ilvl="1" w:tentative="0">
      <w:start w:val="0"/>
      <w:numFmt w:val="bullet"/>
      <w:lvlText w:val="•"/>
      <w:lvlJc w:val="left"/>
      <w:pPr>
        <w:ind w:left="1174" w:hanging="181"/>
      </w:pPr>
      <w:rPr>
        <w:rFonts w:hint="default"/>
        <w:lang w:val="en-US" w:eastAsia="en-US" w:bidi="ar-SA"/>
      </w:rPr>
    </w:lvl>
    <w:lvl w:ilvl="2" w:tentative="0">
      <w:start w:val="0"/>
      <w:numFmt w:val="bullet"/>
      <w:lvlText w:val="•"/>
      <w:lvlJc w:val="left"/>
      <w:pPr>
        <w:ind w:left="2129" w:hanging="181"/>
      </w:pPr>
      <w:rPr>
        <w:rFonts w:hint="default"/>
        <w:lang w:val="en-US" w:eastAsia="en-US" w:bidi="ar-SA"/>
      </w:rPr>
    </w:lvl>
    <w:lvl w:ilvl="3" w:tentative="0">
      <w:start w:val="0"/>
      <w:numFmt w:val="bullet"/>
      <w:lvlText w:val="•"/>
      <w:lvlJc w:val="left"/>
      <w:pPr>
        <w:ind w:left="3083" w:hanging="181"/>
      </w:pPr>
      <w:rPr>
        <w:rFonts w:hint="default"/>
        <w:lang w:val="en-US" w:eastAsia="en-US" w:bidi="ar-SA"/>
      </w:rPr>
    </w:lvl>
    <w:lvl w:ilvl="4" w:tentative="0">
      <w:start w:val="0"/>
      <w:numFmt w:val="bullet"/>
      <w:lvlText w:val="•"/>
      <w:lvlJc w:val="left"/>
      <w:pPr>
        <w:ind w:left="4038" w:hanging="181"/>
      </w:pPr>
      <w:rPr>
        <w:rFonts w:hint="default"/>
        <w:lang w:val="en-US" w:eastAsia="en-US" w:bidi="ar-SA"/>
      </w:rPr>
    </w:lvl>
    <w:lvl w:ilvl="5" w:tentative="0">
      <w:start w:val="0"/>
      <w:numFmt w:val="bullet"/>
      <w:lvlText w:val="•"/>
      <w:lvlJc w:val="left"/>
      <w:pPr>
        <w:ind w:left="4993" w:hanging="181"/>
      </w:pPr>
      <w:rPr>
        <w:rFonts w:hint="default"/>
        <w:lang w:val="en-US" w:eastAsia="en-US" w:bidi="ar-SA"/>
      </w:rPr>
    </w:lvl>
    <w:lvl w:ilvl="6" w:tentative="0">
      <w:start w:val="0"/>
      <w:numFmt w:val="bullet"/>
      <w:lvlText w:val="•"/>
      <w:lvlJc w:val="left"/>
      <w:pPr>
        <w:ind w:left="5947" w:hanging="181"/>
      </w:pPr>
      <w:rPr>
        <w:rFonts w:hint="default"/>
        <w:lang w:val="en-US" w:eastAsia="en-US" w:bidi="ar-SA"/>
      </w:rPr>
    </w:lvl>
    <w:lvl w:ilvl="7" w:tentative="0">
      <w:start w:val="0"/>
      <w:numFmt w:val="bullet"/>
      <w:lvlText w:val="•"/>
      <w:lvlJc w:val="left"/>
      <w:pPr>
        <w:ind w:left="6902" w:hanging="181"/>
      </w:pPr>
      <w:rPr>
        <w:rFonts w:hint="default"/>
        <w:lang w:val="en-US" w:eastAsia="en-US" w:bidi="ar-SA"/>
      </w:rPr>
    </w:lvl>
    <w:lvl w:ilvl="8" w:tentative="0">
      <w:start w:val="0"/>
      <w:numFmt w:val="bullet"/>
      <w:lvlText w:val="•"/>
      <w:lvlJc w:val="left"/>
      <w:pPr>
        <w:ind w:left="7856" w:hanging="181"/>
      </w:pPr>
      <w:rPr>
        <w:rFonts w:hint="default"/>
        <w:lang w:val="en-US" w:eastAsia="en-US" w:bidi="ar-SA"/>
      </w:rPr>
    </w:lvl>
  </w:abstractNum>
  <w:abstractNum w:abstractNumId="21">
    <w:nsid w:val="4E8F06FB"/>
    <w:multiLevelType w:val="multilevel"/>
    <w:tmpl w:val="4E8F06FB"/>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1D519BE"/>
    <w:multiLevelType w:val="multilevel"/>
    <w:tmpl w:val="51D519BE"/>
    <w:lvl w:ilvl="0" w:tentative="0">
      <w:start w:val="1"/>
      <w:numFmt w:val="bullet"/>
      <w:lvlText w:val=""/>
      <w:lvlJc w:val="left"/>
      <w:pPr>
        <w:ind w:left="730" w:hanging="360"/>
      </w:pPr>
      <w:rPr>
        <w:rFonts w:hint="default" w:ascii="Symbol" w:hAnsi="Symbol"/>
      </w:rPr>
    </w:lvl>
    <w:lvl w:ilvl="1" w:tentative="0">
      <w:start w:val="1"/>
      <w:numFmt w:val="bullet"/>
      <w:lvlText w:val="o"/>
      <w:lvlJc w:val="left"/>
      <w:pPr>
        <w:ind w:left="1450" w:hanging="360"/>
      </w:pPr>
      <w:rPr>
        <w:rFonts w:hint="default" w:ascii="Courier New" w:hAnsi="Courier New" w:cs="Courier New"/>
      </w:rPr>
    </w:lvl>
    <w:lvl w:ilvl="2" w:tentative="0">
      <w:start w:val="1"/>
      <w:numFmt w:val="bullet"/>
      <w:lvlText w:val=""/>
      <w:lvlJc w:val="left"/>
      <w:pPr>
        <w:ind w:left="2170" w:hanging="360"/>
      </w:pPr>
      <w:rPr>
        <w:rFonts w:hint="default" w:ascii="Wingdings" w:hAnsi="Wingdings"/>
      </w:rPr>
    </w:lvl>
    <w:lvl w:ilvl="3" w:tentative="0">
      <w:start w:val="1"/>
      <w:numFmt w:val="bullet"/>
      <w:lvlText w:val=""/>
      <w:lvlJc w:val="left"/>
      <w:pPr>
        <w:ind w:left="2890" w:hanging="360"/>
      </w:pPr>
      <w:rPr>
        <w:rFonts w:hint="default" w:ascii="Symbol" w:hAnsi="Symbol"/>
      </w:rPr>
    </w:lvl>
    <w:lvl w:ilvl="4" w:tentative="0">
      <w:start w:val="1"/>
      <w:numFmt w:val="bullet"/>
      <w:lvlText w:val="o"/>
      <w:lvlJc w:val="left"/>
      <w:pPr>
        <w:ind w:left="3610" w:hanging="360"/>
      </w:pPr>
      <w:rPr>
        <w:rFonts w:hint="default" w:ascii="Courier New" w:hAnsi="Courier New" w:cs="Courier New"/>
      </w:rPr>
    </w:lvl>
    <w:lvl w:ilvl="5" w:tentative="0">
      <w:start w:val="1"/>
      <w:numFmt w:val="bullet"/>
      <w:lvlText w:val=""/>
      <w:lvlJc w:val="left"/>
      <w:pPr>
        <w:ind w:left="4330" w:hanging="360"/>
      </w:pPr>
      <w:rPr>
        <w:rFonts w:hint="default" w:ascii="Wingdings" w:hAnsi="Wingdings"/>
      </w:rPr>
    </w:lvl>
    <w:lvl w:ilvl="6" w:tentative="0">
      <w:start w:val="1"/>
      <w:numFmt w:val="bullet"/>
      <w:lvlText w:val=""/>
      <w:lvlJc w:val="left"/>
      <w:pPr>
        <w:ind w:left="5050" w:hanging="360"/>
      </w:pPr>
      <w:rPr>
        <w:rFonts w:hint="default" w:ascii="Symbol" w:hAnsi="Symbol"/>
      </w:rPr>
    </w:lvl>
    <w:lvl w:ilvl="7" w:tentative="0">
      <w:start w:val="1"/>
      <w:numFmt w:val="bullet"/>
      <w:lvlText w:val="o"/>
      <w:lvlJc w:val="left"/>
      <w:pPr>
        <w:ind w:left="5770" w:hanging="360"/>
      </w:pPr>
      <w:rPr>
        <w:rFonts w:hint="default" w:ascii="Courier New" w:hAnsi="Courier New" w:cs="Courier New"/>
      </w:rPr>
    </w:lvl>
    <w:lvl w:ilvl="8" w:tentative="0">
      <w:start w:val="1"/>
      <w:numFmt w:val="bullet"/>
      <w:lvlText w:val=""/>
      <w:lvlJc w:val="left"/>
      <w:pPr>
        <w:ind w:left="6490" w:hanging="360"/>
      </w:pPr>
      <w:rPr>
        <w:rFonts w:hint="default" w:ascii="Wingdings" w:hAnsi="Wingdings"/>
      </w:rPr>
    </w:lvl>
  </w:abstractNum>
  <w:abstractNum w:abstractNumId="23">
    <w:nsid w:val="52D3250D"/>
    <w:multiLevelType w:val="multilevel"/>
    <w:tmpl w:val="52D3250D"/>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
      <w:lvlJc w:val="left"/>
      <w:pPr>
        <w:tabs>
          <w:tab w:val="left" w:pos="1080"/>
        </w:tabs>
        <w:ind w:left="1080" w:hanging="360"/>
      </w:pPr>
      <w:rPr>
        <w:rFonts w:hint="default" w:ascii="Symbol" w:hAnsi="Symbol"/>
        <w:sz w:val="20"/>
      </w:rPr>
    </w:lvl>
    <w:lvl w:ilvl="2" w:tentative="0">
      <w:start w:val="1"/>
      <w:numFmt w:val="bullet"/>
      <w:lvlText w:val=""/>
      <w:lvlJc w:val="left"/>
      <w:pPr>
        <w:tabs>
          <w:tab w:val="left" w:pos="1800"/>
        </w:tabs>
        <w:ind w:left="1800" w:hanging="360"/>
      </w:pPr>
      <w:rPr>
        <w:rFonts w:hint="default" w:ascii="Symbol" w:hAnsi="Symbol"/>
        <w:sz w:val="20"/>
      </w:rPr>
    </w:lvl>
    <w:lvl w:ilvl="3" w:tentative="0">
      <w:start w:val="1"/>
      <w:numFmt w:val="bullet"/>
      <w:lvlText w:val=""/>
      <w:lvlJc w:val="left"/>
      <w:pPr>
        <w:tabs>
          <w:tab w:val="left" w:pos="2520"/>
        </w:tabs>
        <w:ind w:left="2520" w:hanging="360"/>
      </w:pPr>
      <w:rPr>
        <w:rFonts w:hint="default" w:ascii="Symbol" w:hAnsi="Symbol"/>
        <w:sz w:val="20"/>
      </w:rPr>
    </w:lvl>
    <w:lvl w:ilvl="4" w:tentative="0">
      <w:start w:val="1"/>
      <w:numFmt w:val="bullet"/>
      <w:lvlText w:val=""/>
      <w:lvlJc w:val="left"/>
      <w:pPr>
        <w:tabs>
          <w:tab w:val="left" w:pos="3240"/>
        </w:tabs>
        <w:ind w:left="3240" w:hanging="360"/>
      </w:pPr>
      <w:rPr>
        <w:rFonts w:hint="default" w:ascii="Symbol" w:hAnsi="Symbol"/>
        <w:sz w:val="20"/>
      </w:rPr>
    </w:lvl>
    <w:lvl w:ilvl="5" w:tentative="0">
      <w:start w:val="1"/>
      <w:numFmt w:val="bullet"/>
      <w:lvlText w:val=""/>
      <w:lvlJc w:val="left"/>
      <w:pPr>
        <w:tabs>
          <w:tab w:val="left" w:pos="3960"/>
        </w:tabs>
        <w:ind w:left="3960" w:hanging="360"/>
      </w:pPr>
      <w:rPr>
        <w:rFonts w:hint="default" w:ascii="Symbol" w:hAnsi="Symbol"/>
        <w:sz w:val="20"/>
      </w:rPr>
    </w:lvl>
    <w:lvl w:ilvl="6" w:tentative="0">
      <w:start w:val="1"/>
      <w:numFmt w:val="bullet"/>
      <w:lvlText w:val=""/>
      <w:lvlJc w:val="left"/>
      <w:pPr>
        <w:tabs>
          <w:tab w:val="left" w:pos="4680"/>
        </w:tabs>
        <w:ind w:left="4680" w:hanging="360"/>
      </w:pPr>
      <w:rPr>
        <w:rFonts w:hint="default" w:ascii="Symbol" w:hAnsi="Symbol"/>
        <w:sz w:val="20"/>
      </w:rPr>
    </w:lvl>
    <w:lvl w:ilvl="7" w:tentative="0">
      <w:start w:val="1"/>
      <w:numFmt w:val="bullet"/>
      <w:lvlText w:val=""/>
      <w:lvlJc w:val="left"/>
      <w:pPr>
        <w:tabs>
          <w:tab w:val="left" w:pos="5400"/>
        </w:tabs>
        <w:ind w:left="5400" w:hanging="360"/>
      </w:pPr>
      <w:rPr>
        <w:rFonts w:hint="default" w:ascii="Symbol" w:hAnsi="Symbol"/>
        <w:sz w:val="20"/>
      </w:rPr>
    </w:lvl>
    <w:lvl w:ilvl="8" w:tentative="0">
      <w:start w:val="1"/>
      <w:numFmt w:val="bullet"/>
      <w:lvlText w:val=""/>
      <w:lvlJc w:val="left"/>
      <w:pPr>
        <w:tabs>
          <w:tab w:val="left" w:pos="6120"/>
        </w:tabs>
        <w:ind w:left="6120" w:hanging="360"/>
      </w:pPr>
      <w:rPr>
        <w:rFonts w:hint="default" w:ascii="Symbol" w:hAnsi="Symbol"/>
        <w:sz w:val="20"/>
      </w:rPr>
    </w:lvl>
  </w:abstractNum>
  <w:abstractNum w:abstractNumId="24">
    <w:nsid w:val="574073B1"/>
    <w:multiLevelType w:val="multilevel"/>
    <w:tmpl w:val="574073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5A4F64BC"/>
    <w:multiLevelType w:val="multilevel"/>
    <w:tmpl w:val="5A4F64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5BF922C0"/>
    <w:multiLevelType w:val="multilevel"/>
    <w:tmpl w:val="5BF922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64F2967"/>
    <w:multiLevelType w:val="multilevel"/>
    <w:tmpl w:val="664F2967"/>
    <w:lvl w:ilvl="0" w:tentative="0">
      <w:start w:val="1"/>
      <w:numFmt w:val="decimal"/>
      <w:lvlText w:val="%1."/>
      <w:lvlJc w:val="left"/>
      <w:pPr>
        <w:ind w:left="401" w:hanging="181"/>
      </w:pPr>
      <w:rPr>
        <w:rFonts w:hint="default" w:ascii="Times New Roman" w:hAnsi="Times New Roman" w:eastAsia="Times New Roman" w:cs="Times New Roman"/>
        <w:b w:val="0"/>
        <w:bCs w:val="0"/>
        <w:i w:val="0"/>
        <w:iCs w:val="0"/>
        <w:spacing w:val="0"/>
        <w:w w:val="96"/>
        <w:sz w:val="22"/>
        <w:szCs w:val="22"/>
        <w:lang w:val="en-US" w:eastAsia="en-US" w:bidi="ar-SA"/>
      </w:rPr>
    </w:lvl>
    <w:lvl w:ilvl="1" w:tentative="0">
      <w:start w:val="0"/>
      <w:numFmt w:val="bullet"/>
      <w:lvlText w:val="•"/>
      <w:lvlJc w:val="left"/>
      <w:pPr>
        <w:ind w:left="1336" w:hanging="181"/>
      </w:pPr>
      <w:rPr>
        <w:rFonts w:hint="default"/>
        <w:lang w:val="en-US" w:eastAsia="en-US" w:bidi="ar-SA"/>
      </w:rPr>
    </w:lvl>
    <w:lvl w:ilvl="2" w:tentative="0">
      <w:start w:val="0"/>
      <w:numFmt w:val="bullet"/>
      <w:lvlText w:val="•"/>
      <w:lvlJc w:val="left"/>
      <w:pPr>
        <w:ind w:left="2273" w:hanging="181"/>
      </w:pPr>
      <w:rPr>
        <w:rFonts w:hint="default"/>
        <w:lang w:val="en-US" w:eastAsia="en-US" w:bidi="ar-SA"/>
      </w:rPr>
    </w:lvl>
    <w:lvl w:ilvl="3" w:tentative="0">
      <w:start w:val="0"/>
      <w:numFmt w:val="bullet"/>
      <w:lvlText w:val="•"/>
      <w:lvlJc w:val="left"/>
      <w:pPr>
        <w:ind w:left="3209" w:hanging="181"/>
      </w:pPr>
      <w:rPr>
        <w:rFonts w:hint="default"/>
        <w:lang w:val="en-US" w:eastAsia="en-US" w:bidi="ar-SA"/>
      </w:rPr>
    </w:lvl>
    <w:lvl w:ilvl="4" w:tentative="0">
      <w:start w:val="0"/>
      <w:numFmt w:val="bullet"/>
      <w:lvlText w:val="•"/>
      <w:lvlJc w:val="left"/>
      <w:pPr>
        <w:ind w:left="4146" w:hanging="181"/>
      </w:pPr>
      <w:rPr>
        <w:rFonts w:hint="default"/>
        <w:lang w:val="en-US" w:eastAsia="en-US" w:bidi="ar-SA"/>
      </w:rPr>
    </w:lvl>
    <w:lvl w:ilvl="5" w:tentative="0">
      <w:start w:val="0"/>
      <w:numFmt w:val="bullet"/>
      <w:lvlText w:val="•"/>
      <w:lvlJc w:val="left"/>
      <w:pPr>
        <w:ind w:left="5083" w:hanging="181"/>
      </w:pPr>
      <w:rPr>
        <w:rFonts w:hint="default"/>
        <w:lang w:val="en-US" w:eastAsia="en-US" w:bidi="ar-SA"/>
      </w:rPr>
    </w:lvl>
    <w:lvl w:ilvl="6" w:tentative="0">
      <w:start w:val="0"/>
      <w:numFmt w:val="bullet"/>
      <w:lvlText w:val="•"/>
      <w:lvlJc w:val="left"/>
      <w:pPr>
        <w:ind w:left="6019" w:hanging="181"/>
      </w:pPr>
      <w:rPr>
        <w:rFonts w:hint="default"/>
        <w:lang w:val="en-US" w:eastAsia="en-US" w:bidi="ar-SA"/>
      </w:rPr>
    </w:lvl>
    <w:lvl w:ilvl="7" w:tentative="0">
      <w:start w:val="0"/>
      <w:numFmt w:val="bullet"/>
      <w:lvlText w:val="•"/>
      <w:lvlJc w:val="left"/>
      <w:pPr>
        <w:ind w:left="6956" w:hanging="181"/>
      </w:pPr>
      <w:rPr>
        <w:rFonts w:hint="default"/>
        <w:lang w:val="en-US" w:eastAsia="en-US" w:bidi="ar-SA"/>
      </w:rPr>
    </w:lvl>
    <w:lvl w:ilvl="8" w:tentative="0">
      <w:start w:val="0"/>
      <w:numFmt w:val="bullet"/>
      <w:lvlText w:val="•"/>
      <w:lvlJc w:val="left"/>
      <w:pPr>
        <w:ind w:left="7892" w:hanging="181"/>
      </w:pPr>
      <w:rPr>
        <w:rFonts w:hint="default"/>
        <w:lang w:val="en-US" w:eastAsia="en-US" w:bidi="ar-SA"/>
      </w:rPr>
    </w:lvl>
  </w:abstractNum>
  <w:abstractNum w:abstractNumId="28">
    <w:nsid w:val="672E15D0"/>
    <w:multiLevelType w:val="multilevel"/>
    <w:tmpl w:val="672E15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69750DA1"/>
    <w:multiLevelType w:val="multilevel"/>
    <w:tmpl w:val="69750DA1"/>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
      <w:lvlJc w:val="left"/>
      <w:pPr>
        <w:tabs>
          <w:tab w:val="left" w:pos="1080"/>
        </w:tabs>
        <w:ind w:left="1080" w:hanging="360"/>
      </w:pPr>
      <w:rPr>
        <w:rFonts w:hint="default" w:ascii="Symbol" w:hAnsi="Symbol"/>
        <w:sz w:val="20"/>
      </w:rPr>
    </w:lvl>
    <w:lvl w:ilvl="2" w:tentative="0">
      <w:start w:val="1"/>
      <w:numFmt w:val="bullet"/>
      <w:lvlText w:val=""/>
      <w:lvlJc w:val="left"/>
      <w:pPr>
        <w:tabs>
          <w:tab w:val="left" w:pos="1800"/>
        </w:tabs>
        <w:ind w:left="1800" w:hanging="360"/>
      </w:pPr>
      <w:rPr>
        <w:rFonts w:hint="default" w:ascii="Symbol" w:hAnsi="Symbol"/>
        <w:sz w:val="20"/>
      </w:rPr>
    </w:lvl>
    <w:lvl w:ilvl="3" w:tentative="0">
      <w:start w:val="1"/>
      <w:numFmt w:val="bullet"/>
      <w:lvlText w:val=""/>
      <w:lvlJc w:val="left"/>
      <w:pPr>
        <w:tabs>
          <w:tab w:val="left" w:pos="2520"/>
        </w:tabs>
        <w:ind w:left="2520" w:hanging="360"/>
      </w:pPr>
      <w:rPr>
        <w:rFonts w:hint="default" w:ascii="Symbol" w:hAnsi="Symbol"/>
        <w:sz w:val="20"/>
      </w:rPr>
    </w:lvl>
    <w:lvl w:ilvl="4" w:tentative="0">
      <w:start w:val="1"/>
      <w:numFmt w:val="bullet"/>
      <w:lvlText w:val=""/>
      <w:lvlJc w:val="left"/>
      <w:pPr>
        <w:tabs>
          <w:tab w:val="left" w:pos="3240"/>
        </w:tabs>
        <w:ind w:left="3240" w:hanging="360"/>
      </w:pPr>
      <w:rPr>
        <w:rFonts w:hint="default" w:ascii="Symbol" w:hAnsi="Symbol"/>
        <w:sz w:val="20"/>
      </w:rPr>
    </w:lvl>
    <w:lvl w:ilvl="5" w:tentative="0">
      <w:start w:val="1"/>
      <w:numFmt w:val="bullet"/>
      <w:lvlText w:val=""/>
      <w:lvlJc w:val="left"/>
      <w:pPr>
        <w:tabs>
          <w:tab w:val="left" w:pos="3960"/>
        </w:tabs>
        <w:ind w:left="3960" w:hanging="360"/>
      </w:pPr>
      <w:rPr>
        <w:rFonts w:hint="default" w:ascii="Symbol" w:hAnsi="Symbol"/>
        <w:sz w:val="20"/>
      </w:rPr>
    </w:lvl>
    <w:lvl w:ilvl="6" w:tentative="0">
      <w:start w:val="1"/>
      <w:numFmt w:val="bullet"/>
      <w:lvlText w:val=""/>
      <w:lvlJc w:val="left"/>
      <w:pPr>
        <w:tabs>
          <w:tab w:val="left" w:pos="4680"/>
        </w:tabs>
        <w:ind w:left="4680" w:hanging="360"/>
      </w:pPr>
      <w:rPr>
        <w:rFonts w:hint="default" w:ascii="Symbol" w:hAnsi="Symbol"/>
        <w:sz w:val="20"/>
      </w:rPr>
    </w:lvl>
    <w:lvl w:ilvl="7" w:tentative="0">
      <w:start w:val="1"/>
      <w:numFmt w:val="bullet"/>
      <w:lvlText w:val=""/>
      <w:lvlJc w:val="left"/>
      <w:pPr>
        <w:tabs>
          <w:tab w:val="left" w:pos="5400"/>
        </w:tabs>
        <w:ind w:left="5400" w:hanging="360"/>
      </w:pPr>
      <w:rPr>
        <w:rFonts w:hint="default" w:ascii="Symbol" w:hAnsi="Symbol"/>
        <w:sz w:val="20"/>
      </w:rPr>
    </w:lvl>
    <w:lvl w:ilvl="8" w:tentative="0">
      <w:start w:val="1"/>
      <w:numFmt w:val="bullet"/>
      <w:lvlText w:val=""/>
      <w:lvlJc w:val="left"/>
      <w:pPr>
        <w:tabs>
          <w:tab w:val="left" w:pos="6120"/>
        </w:tabs>
        <w:ind w:left="6120" w:hanging="360"/>
      </w:pPr>
      <w:rPr>
        <w:rFonts w:hint="default" w:ascii="Symbol" w:hAnsi="Symbol"/>
        <w:sz w:val="20"/>
      </w:rPr>
    </w:lvl>
  </w:abstractNum>
  <w:abstractNum w:abstractNumId="30">
    <w:nsid w:val="6BE2105D"/>
    <w:multiLevelType w:val="multilevel"/>
    <w:tmpl w:val="6BE210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6E3B212D"/>
    <w:multiLevelType w:val="multilevel"/>
    <w:tmpl w:val="6E3B21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6EE46899"/>
    <w:multiLevelType w:val="multilevel"/>
    <w:tmpl w:val="6EE468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727968E6"/>
    <w:multiLevelType w:val="multilevel"/>
    <w:tmpl w:val="727968E6"/>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
      <w:lvlJc w:val="left"/>
      <w:pPr>
        <w:tabs>
          <w:tab w:val="left" w:pos="1080"/>
        </w:tabs>
        <w:ind w:left="1080" w:hanging="360"/>
      </w:pPr>
      <w:rPr>
        <w:rFonts w:hint="default" w:ascii="Symbol" w:hAnsi="Symbol"/>
        <w:sz w:val="20"/>
      </w:rPr>
    </w:lvl>
    <w:lvl w:ilvl="2" w:tentative="0">
      <w:start w:val="1"/>
      <w:numFmt w:val="bullet"/>
      <w:lvlText w:val=""/>
      <w:lvlJc w:val="left"/>
      <w:pPr>
        <w:tabs>
          <w:tab w:val="left" w:pos="1800"/>
        </w:tabs>
        <w:ind w:left="1800" w:hanging="360"/>
      </w:pPr>
      <w:rPr>
        <w:rFonts w:hint="default" w:ascii="Symbol" w:hAnsi="Symbol"/>
        <w:sz w:val="20"/>
      </w:rPr>
    </w:lvl>
    <w:lvl w:ilvl="3" w:tentative="0">
      <w:start w:val="1"/>
      <w:numFmt w:val="bullet"/>
      <w:lvlText w:val=""/>
      <w:lvlJc w:val="left"/>
      <w:pPr>
        <w:tabs>
          <w:tab w:val="left" w:pos="2520"/>
        </w:tabs>
        <w:ind w:left="2520" w:hanging="360"/>
      </w:pPr>
      <w:rPr>
        <w:rFonts w:hint="default" w:ascii="Symbol" w:hAnsi="Symbol"/>
        <w:sz w:val="20"/>
      </w:rPr>
    </w:lvl>
    <w:lvl w:ilvl="4" w:tentative="0">
      <w:start w:val="1"/>
      <w:numFmt w:val="bullet"/>
      <w:lvlText w:val=""/>
      <w:lvlJc w:val="left"/>
      <w:pPr>
        <w:tabs>
          <w:tab w:val="left" w:pos="3240"/>
        </w:tabs>
        <w:ind w:left="3240" w:hanging="360"/>
      </w:pPr>
      <w:rPr>
        <w:rFonts w:hint="default" w:ascii="Symbol" w:hAnsi="Symbol"/>
        <w:sz w:val="20"/>
      </w:rPr>
    </w:lvl>
    <w:lvl w:ilvl="5" w:tentative="0">
      <w:start w:val="1"/>
      <w:numFmt w:val="bullet"/>
      <w:lvlText w:val=""/>
      <w:lvlJc w:val="left"/>
      <w:pPr>
        <w:tabs>
          <w:tab w:val="left" w:pos="3960"/>
        </w:tabs>
        <w:ind w:left="3960" w:hanging="360"/>
      </w:pPr>
      <w:rPr>
        <w:rFonts w:hint="default" w:ascii="Symbol" w:hAnsi="Symbol"/>
        <w:sz w:val="20"/>
      </w:rPr>
    </w:lvl>
    <w:lvl w:ilvl="6" w:tentative="0">
      <w:start w:val="1"/>
      <w:numFmt w:val="bullet"/>
      <w:lvlText w:val=""/>
      <w:lvlJc w:val="left"/>
      <w:pPr>
        <w:tabs>
          <w:tab w:val="left" w:pos="4680"/>
        </w:tabs>
        <w:ind w:left="4680" w:hanging="360"/>
      </w:pPr>
      <w:rPr>
        <w:rFonts w:hint="default" w:ascii="Symbol" w:hAnsi="Symbol"/>
        <w:sz w:val="20"/>
      </w:rPr>
    </w:lvl>
    <w:lvl w:ilvl="7" w:tentative="0">
      <w:start w:val="1"/>
      <w:numFmt w:val="bullet"/>
      <w:lvlText w:val=""/>
      <w:lvlJc w:val="left"/>
      <w:pPr>
        <w:tabs>
          <w:tab w:val="left" w:pos="5400"/>
        </w:tabs>
        <w:ind w:left="5400" w:hanging="360"/>
      </w:pPr>
      <w:rPr>
        <w:rFonts w:hint="default" w:ascii="Symbol" w:hAnsi="Symbol"/>
        <w:sz w:val="20"/>
      </w:rPr>
    </w:lvl>
    <w:lvl w:ilvl="8" w:tentative="0">
      <w:start w:val="1"/>
      <w:numFmt w:val="bullet"/>
      <w:lvlText w:val=""/>
      <w:lvlJc w:val="left"/>
      <w:pPr>
        <w:tabs>
          <w:tab w:val="left" w:pos="6120"/>
        </w:tabs>
        <w:ind w:left="6120" w:hanging="360"/>
      </w:pPr>
      <w:rPr>
        <w:rFonts w:hint="default" w:ascii="Symbol" w:hAnsi="Symbol"/>
        <w:sz w:val="20"/>
      </w:rPr>
    </w:lvl>
  </w:abstractNum>
  <w:num w:numId="1">
    <w:abstractNumId w:val="4"/>
  </w:num>
  <w:num w:numId="2">
    <w:abstractNumId w:val="20"/>
  </w:num>
  <w:num w:numId="3">
    <w:abstractNumId w:val="11"/>
  </w:num>
  <w:num w:numId="4">
    <w:abstractNumId w:val="27"/>
  </w:num>
  <w:num w:numId="5">
    <w:abstractNumId w:val="15"/>
  </w:num>
  <w:num w:numId="6">
    <w:abstractNumId w:val="3"/>
  </w:num>
  <w:num w:numId="7">
    <w:abstractNumId w:val="24"/>
  </w:num>
  <w:num w:numId="8">
    <w:abstractNumId w:val="25"/>
  </w:num>
  <w:num w:numId="9">
    <w:abstractNumId w:val="7"/>
  </w:num>
  <w:num w:numId="10">
    <w:abstractNumId w:val="10"/>
  </w:num>
  <w:num w:numId="11">
    <w:abstractNumId w:val="32"/>
  </w:num>
  <w:num w:numId="12">
    <w:abstractNumId w:val="8"/>
  </w:num>
  <w:num w:numId="13">
    <w:abstractNumId w:val="31"/>
  </w:num>
  <w:num w:numId="14">
    <w:abstractNumId w:val="30"/>
  </w:num>
  <w:num w:numId="15">
    <w:abstractNumId w:val="6"/>
  </w:num>
  <w:num w:numId="16">
    <w:abstractNumId w:val="23"/>
  </w:num>
  <w:num w:numId="17">
    <w:abstractNumId w:val="14"/>
  </w:num>
  <w:num w:numId="18">
    <w:abstractNumId w:val="29"/>
  </w:num>
  <w:num w:numId="19">
    <w:abstractNumId w:val="1"/>
  </w:num>
  <w:num w:numId="20">
    <w:abstractNumId w:val="18"/>
  </w:num>
  <w:num w:numId="21">
    <w:abstractNumId w:val="19"/>
  </w:num>
  <w:num w:numId="22">
    <w:abstractNumId w:val="5"/>
  </w:num>
  <w:num w:numId="23">
    <w:abstractNumId w:val="0"/>
  </w:num>
  <w:num w:numId="24">
    <w:abstractNumId w:val="33"/>
  </w:num>
  <w:num w:numId="25">
    <w:abstractNumId w:val="2"/>
  </w:num>
  <w:num w:numId="26">
    <w:abstractNumId w:val="22"/>
  </w:num>
  <w:num w:numId="27">
    <w:abstractNumId w:val="16"/>
  </w:num>
  <w:num w:numId="28">
    <w:abstractNumId w:val="17"/>
  </w:num>
  <w:num w:numId="29">
    <w:abstractNumId w:val="9"/>
  </w:num>
  <w:num w:numId="30">
    <w:abstractNumId w:val="13"/>
  </w:num>
  <w:num w:numId="31">
    <w:abstractNumId w:val="21"/>
  </w:num>
  <w:num w:numId="32">
    <w:abstractNumId w:val="26"/>
  </w:num>
  <w:num w:numId="33">
    <w:abstractNumId w:val="28"/>
  </w:num>
  <w:num w:numId="3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ex Joy">
    <w15:presenceInfo w15:providerId="WPS Office" w15:userId="202762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98"/>
    <w:rsid w:val="000071B1"/>
    <w:rsid w:val="000354A8"/>
    <w:rsid w:val="00096FE5"/>
    <w:rsid w:val="00113893"/>
    <w:rsid w:val="00176A04"/>
    <w:rsid w:val="0018047D"/>
    <w:rsid w:val="001A5B44"/>
    <w:rsid w:val="001B3513"/>
    <w:rsid w:val="001F1BA6"/>
    <w:rsid w:val="00242BC0"/>
    <w:rsid w:val="00265CC4"/>
    <w:rsid w:val="00297622"/>
    <w:rsid w:val="002C0D1E"/>
    <w:rsid w:val="002E4D05"/>
    <w:rsid w:val="0030454D"/>
    <w:rsid w:val="00326D92"/>
    <w:rsid w:val="00333550"/>
    <w:rsid w:val="00346CA5"/>
    <w:rsid w:val="003E51B6"/>
    <w:rsid w:val="0044049C"/>
    <w:rsid w:val="00440C2B"/>
    <w:rsid w:val="00492D7E"/>
    <w:rsid w:val="004A72B6"/>
    <w:rsid w:val="004B3D14"/>
    <w:rsid w:val="004C5DEC"/>
    <w:rsid w:val="00503E3E"/>
    <w:rsid w:val="00516DD7"/>
    <w:rsid w:val="00527C56"/>
    <w:rsid w:val="00552278"/>
    <w:rsid w:val="00573B9A"/>
    <w:rsid w:val="00593903"/>
    <w:rsid w:val="005B1BFF"/>
    <w:rsid w:val="005C5F53"/>
    <w:rsid w:val="005E427C"/>
    <w:rsid w:val="005F699C"/>
    <w:rsid w:val="00621113"/>
    <w:rsid w:val="00627F48"/>
    <w:rsid w:val="00650960"/>
    <w:rsid w:val="00651DA1"/>
    <w:rsid w:val="00666CF2"/>
    <w:rsid w:val="00690615"/>
    <w:rsid w:val="00702E1C"/>
    <w:rsid w:val="00716798"/>
    <w:rsid w:val="0072015C"/>
    <w:rsid w:val="00727C1B"/>
    <w:rsid w:val="00733782"/>
    <w:rsid w:val="0074591C"/>
    <w:rsid w:val="00760AC8"/>
    <w:rsid w:val="00797B7E"/>
    <w:rsid w:val="007A2A82"/>
    <w:rsid w:val="007C494C"/>
    <w:rsid w:val="007C7267"/>
    <w:rsid w:val="007D7B93"/>
    <w:rsid w:val="007F26BF"/>
    <w:rsid w:val="007F2AC5"/>
    <w:rsid w:val="00823F33"/>
    <w:rsid w:val="00837E7D"/>
    <w:rsid w:val="00865E98"/>
    <w:rsid w:val="008B6681"/>
    <w:rsid w:val="008C3B1C"/>
    <w:rsid w:val="008C3CD2"/>
    <w:rsid w:val="008E1B4C"/>
    <w:rsid w:val="009468CC"/>
    <w:rsid w:val="00976F98"/>
    <w:rsid w:val="00996826"/>
    <w:rsid w:val="009B521F"/>
    <w:rsid w:val="009C13E2"/>
    <w:rsid w:val="009C7B1F"/>
    <w:rsid w:val="00A6483F"/>
    <w:rsid w:val="00AA0150"/>
    <w:rsid w:val="00AB33AE"/>
    <w:rsid w:val="00AE52B4"/>
    <w:rsid w:val="00B23BC7"/>
    <w:rsid w:val="00B27F42"/>
    <w:rsid w:val="00B43C94"/>
    <w:rsid w:val="00B616FF"/>
    <w:rsid w:val="00B62368"/>
    <w:rsid w:val="00B954D6"/>
    <w:rsid w:val="00BA211C"/>
    <w:rsid w:val="00C10DC4"/>
    <w:rsid w:val="00C52C64"/>
    <w:rsid w:val="00CA0284"/>
    <w:rsid w:val="00CB048B"/>
    <w:rsid w:val="00CB6CD5"/>
    <w:rsid w:val="00D006B7"/>
    <w:rsid w:val="00D06470"/>
    <w:rsid w:val="00D929B4"/>
    <w:rsid w:val="00DA3D5B"/>
    <w:rsid w:val="00DB25B9"/>
    <w:rsid w:val="00DC2C3E"/>
    <w:rsid w:val="00DE5024"/>
    <w:rsid w:val="00DF5711"/>
    <w:rsid w:val="00E00A28"/>
    <w:rsid w:val="00E220B1"/>
    <w:rsid w:val="00E5527E"/>
    <w:rsid w:val="00E70ABC"/>
    <w:rsid w:val="00E80BB2"/>
    <w:rsid w:val="00E909D3"/>
    <w:rsid w:val="00E91069"/>
    <w:rsid w:val="00ED5CD9"/>
    <w:rsid w:val="00EE3926"/>
    <w:rsid w:val="00EF7983"/>
    <w:rsid w:val="00F4082E"/>
    <w:rsid w:val="00F435B3"/>
    <w:rsid w:val="00F63A5C"/>
    <w:rsid w:val="00F721FC"/>
    <w:rsid w:val="00F73305"/>
    <w:rsid w:val="00F91575"/>
    <w:rsid w:val="047851DD"/>
    <w:rsid w:val="048D79A2"/>
    <w:rsid w:val="0E690636"/>
    <w:rsid w:val="1C66739F"/>
    <w:rsid w:val="1D47124B"/>
    <w:rsid w:val="1EC25B6A"/>
    <w:rsid w:val="3F2A3F1F"/>
    <w:rsid w:val="4A2F4913"/>
    <w:rsid w:val="4B972A38"/>
    <w:rsid w:val="54932FB0"/>
    <w:rsid w:val="65CB3A1C"/>
    <w:rsid w:val="732D2B3E"/>
    <w:rsid w:val="7A136F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autoRedefine/>
    <w:qFormat/>
    <w:uiPriority w:val="1"/>
    <w:pPr>
      <w:jc w:val="center"/>
      <w:outlineLvl w:val="0"/>
    </w:pPr>
    <w:rPr>
      <w:b/>
      <w:bCs/>
      <w:sz w:val="32"/>
      <w:szCs w:val="32"/>
    </w:rPr>
  </w:style>
  <w:style w:type="paragraph" w:styleId="3">
    <w:name w:val="heading 2"/>
    <w:basedOn w:val="1"/>
    <w:autoRedefine/>
    <w:qFormat/>
    <w:uiPriority w:val="1"/>
    <w:pPr>
      <w:outlineLvl w:val="1"/>
    </w:pPr>
    <w:rPr>
      <w:b/>
      <w:bCs/>
      <w:sz w:val="28"/>
      <w:szCs w:val="28"/>
    </w:rPr>
  </w:style>
  <w:style w:type="paragraph" w:styleId="4">
    <w:name w:val="heading 3"/>
    <w:basedOn w:val="1"/>
    <w:autoRedefine/>
    <w:qFormat/>
    <w:uiPriority w:val="1"/>
    <w:pPr>
      <w:ind w:left="220"/>
      <w:outlineLvl w:val="2"/>
    </w:pPr>
    <w:rPr>
      <w:b/>
      <w:bCs/>
      <w:sz w:val="28"/>
      <w:szCs w:val="28"/>
    </w:rPr>
  </w:style>
  <w:style w:type="paragraph" w:styleId="5">
    <w:name w:val="heading 4"/>
    <w:basedOn w:val="1"/>
    <w:autoRedefine/>
    <w:qFormat/>
    <w:uiPriority w:val="1"/>
    <w:pPr>
      <w:ind w:left="220"/>
      <w:outlineLvl w:val="3"/>
    </w:pPr>
    <w:rPr>
      <w:b/>
      <w:bCs/>
      <w:sz w:val="24"/>
      <w:szCs w:val="24"/>
    </w:rPr>
  </w:style>
  <w:style w:type="character" w:default="1" w:styleId="6">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8">
    <w:name w:val="Body Text"/>
    <w:basedOn w:val="1"/>
    <w:link w:val="20"/>
    <w:autoRedefine/>
    <w:qFormat/>
    <w:uiPriority w:val="1"/>
    <w:rPr>
      <w:sz w:val="24"/>
      <w:szCs w:val="24"/>
    </w:rPr>
  </w:style>
  <w:style w:type="character" w:styleId="9">
    <w:name w:val="FollowedHyperlink"/>
    <w:basedOn w:val="6"/>
    <w:autoRedefine/>
    <w:semiHidden/>
    <w:unhideWhenUsed/>
    <w:qFormat/>
    <w:uiPriority w:val="99"/>
    <w:rPr>
      <w:color w:val="800080" w:themeColor="followedHyperlink"/>
      <w:u w:val="single"/>
      <w14:textFill>
        <w14:solidFill>
          <w14:schemeClr w14:val="folHlink"/>
        </w14:solidFill>
      </w14:textFill>
    </w:rPr>
  </w:style>
  <w:style w:type="paragraph" w:styleId="10">
    <w:name w:val="footer"/>
    <w:basedOn w:val="1"/>
    <w:link w:val="17"/>
    <w:autoRedefine/>
    <w:unhideWhenUsed/>
    <w:qFormat/>
    <w:uiPriority w:val="99"/>
    <w:pPr>
      <w:tabs>
        <w:tab w:val="center" w:pos="4513"/>
        <w:tab w:val="right" w:pos="9026"/>
      </w:tabs>
    </w:pPr>
  </w:style>
  <w:style w:type="paragraph" w:styleId="11">
    <w:name w:val="header"/>
    <w:basedOn w:val="1"/>
    <w:link w:val="16"/>
    <w:autoRedefine/>
    <w:unhideWhenUsed/>
    <w:qFormat/>
    <w:uiPriority w:val="99"/>
    <w:pPr>
      <w:tabs>
        <w:tab w:val="center" w:pos="4513"/>
        <w:tab w:val="right" w:pos="9026"/>
      </w:tabs>
    </w:pPr>
  </w:style>
  <w:style w:type="character" w:styleId="12">
    <w:name w:val="Hyperlink"/>
    <w:basedOn w:val="6"/>
    <w:autoRedefine/>
    <w:unhideWhenUsed/>
    <w:qFormat/>
    <w:uiPriority w:val="99"/>
    <w:rPr>
      <w:color w:val="0000FF" w:themeColor="hyperlink"/>
      <w:u w:val="single"/>
      <w14:textFill>
        <w14:solidFill>
          <w14:schemeClr w14:val="hlink"/>
        </w14:solidFill>
      </w14:textFill>
    </w:rPr>
  </w:style>
  <w:style w:type="paragraph" w:styleId="13">
    <w:name w:val="Normal (Web)"/>
    <w:basedOn w:val="1"/>
    <w:autoRedefine/>
    <w:unhideWhenUsed/>
    <w:qFormat/>
    <w:uiPriority w:val="99"/>
    <w:pPr>
      <w:widowControl/>
      <w:autoSpaceDE/>
      <w:autoSpaceDN/>
      <w:spacing w:before="100" w:beforeAutospacing="1" w:after="100" w:afterAutospacing="1"/>
    </w:pPr>
    <w:rPr>
      <w:sz w:val="24"/>
      <w:szCs w:val="24"/>
      <w:lang w:val="en-GB" w:eastAsia="en-GB"/>
    </w:rPr>
  </w:style>
  <w:style w:type="paragraph" w:styleId="14">
    <w:name w:val="List Paragraph"/>
    <w:basedOn w:val="1"/>
    <w:autoRedefine/>
    <w:qFormat/>
    <w:uiPriority w:val="34"/>
    <w:pPr>
      <w:ind w:left="220" w:hanging="359"/>
    </w:pPr>
  </w:style>
  <w:style w:type="paragraph" w:customStyle="1" w:styleId="15">
    <w:name w:val="Table Paragraph"/>
    <w:basedOn w:val="1"/>
    <w:autoRedefine/>
    <w:qFormat/>
    <w:uiPriority w:val="1"/>
  </w:style>
  <w:style w:type="character" w:customStyle="1" w:styleId="16">
    <w:name w:val="Header Char"/>
    <w:basedOn w:val="6"/>
    <w:link w:val="11"/>
    <w:autoRedefine/>
    <w:qFormat/>
    <w:uiPriority w:val="99"/>
    <w:rPr>
      <w:rFonts w:ascii="Times New Roman" w:hAnsi="Times New Roman" w:eastAsia="Times New Roman" w:cs="Times New Roman"/>
    </w:rPr>
  </w:style>
  <w:style w:type="character" w:customStyle="1" w:styleId="17">
    <w:name w:val="Footer Char"/>
    <w:basedOn w:val="6"/>
    <w:link w:val="10"/>
    <w:autoRedefine/>
    <w:qFormat/>
    <w:uiPriority w:val="99"/>
    <w:rPr>
      <w:rFonts w:ascii="Times New Roman" w:hAnsi="Times New Roman" w:eastAsia="Times New Roman" w:cs="Times New Roman"/>
    </w:rPr>
  </w:style>
  <w:style w:type="character" w:customStyle="1" w:styleId="18">
    <w:name w:val="Unresolved Mention1"/>
    <w:basedOn w:val="6"/>
    <w:autoRedefine/>
    <w:semiHidden/>
    <w:unhideWhenUsed/>
    <w:qFormat/>
    <w:uiPriority w:val="99"/>
    <w:rPr>
      <w:color w:val="605E5C"/>
      <w:shd w:val="clear" w:color="auto" w:fill="E1DFDD"/>
    </w:rPr>
  </w:style>
  <w:style w:type="paragraph" w:customStyle="1" w:styleId="19">
    <w:name w:val="Revision1"/>
    <w:autoRedefine/>
    <w:hidden/>
    <w:semiHidden/>
    <w:qFormat/>
    <w:uiPriority w:val="99"/>
    <w:rPr>
      <w:rFonts w:ascii="Times New Roman" w:hAnsi="Times New Roman" w:eastAsia="Times New Roman" w:cs="Times New Roman"/>
      <w:sz w:val="22"/>
      <w:szCs w:val="22"/>
      <w:lang w:val="en-US" w:eastAsia="en-US" w:bidi="ar-SA"/>
    </w:rPr>
  </w:style>
  <w:style w:type="character" w:customStyle="1" w:styleId="20">
    <w:name w:val="Body Text Char"/>
    <w:basedOn w:val="6"/>
    <w:link w:val="8"/>
    <w:autoRedefine/>
    <w:qFormat/>
    <w:uiPriority w:val="1"/>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1CBAE0-0DE4-4927-A6B2-DD514619FEEC}">
  <ds:schemaRefs/>
</ds:datastoreItem>
</file>

<file path=docProps/app.xml><?xml version="1.0" encoding="utf-8"?>
<Properties xmlns="http://schemas.openxmlformats.org/officeDocument/2006/extended-properties" xmlns:vt="http://schemas.openxmlformats.org/officeDocument/2006/docPropsVTypes">
  <Template>Normal</Template>
  <Pages>46</Pages>
  <Words>7768</Words>
  <Characters>44280</Characters>
  <Lines>369</Lines>
  <Paragraphs>103</Paragraphs>
  <TotalTime>5</TotalTime>
  <ScaleCrop>false</ScaleCrop>
  <LinksUpToDate>false</LinksUpToDate>
  <CharactersWithSpaces>51945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2024-04-08T07:09:00Z</dcterms:created>
  <dc:creator>Lenovo-V30A</dc:creator>
  <cp:lastModifiedBy>Alex Joy</cp:lastModifiedBy>
  <cp:lastPrinted>2024-04-15T20:19:00Z</cp:lastPrinted>
  <dcterms:modified xsi:type="dcterms:W3CDTF">2024-04-15T20:28:34Z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WPS Writer</vt:lpwstr>
  </property>
  <property fmtid="{D5CDD505-2E9C-101B-9397-08002B2CF9AE}" pid="4" name="LastSaved">
    <vt:filetime>2024-03-31T00:00:00Z</vt:filetime>
  </property>
  <property fmtid="{D5CDD505-2E9C-101B-9397-08002B2CF9AE}" pid="5" name="SourceModified">
    <vt:lpwstr>D:20240327151628+09'46'</vt:lpwstr>
  </property>
  <property fmtid="{D5CDD505-2E9C-101B-9397-08002B2CF9AE}" pid="6" name="KSOProductBuildVer">
    <vt:lpwstr>1033-12.2.0.16731</vt:lpwstr>
  </property>
  <property fmtid="{D5CDD505-2E9C-101B-9397-08002B2CF9AE}" pid="7" name="ICV">
    <vt:lpwstr>FF525CFA5A484D81B16FF367FABDCA71_13</vt:lpwstr>
  </property>
</Properties>
</file>